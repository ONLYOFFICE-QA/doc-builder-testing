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03"/>
        <w:spacing w:after="600" w:afterAutospacing="0" w:before="0" w:beforeAutospacing="0"/>
        <w:shd w:val="clear" w:color="auto" w:fill="FFFFFF"/>
        <w:rPr>
          <w:lang w:val="en-US"/>
          <w:ins w:id="1" w:author="Dart Bridges" w:date="2017-03-03T15:43:00Z"/>
          <w:rPrChange w:id="0" w:author="Dart Bridges" w:date="2017-03-03T15:43:00Z">
            <w:rPr/>
          </w:rPrChange>
        </w:rPr>
      </w:pPr>
      <w:ins w:id="2" w:author="Dart Bridges" w:date="2017-03-03T15:43:00Z">
        <w:r>
          <w:rPr>
            <w:rFonts w:ascii="Arial" w:hAnsi="Arial" w:cs="Arial"/>
            <w:b/>
            <w:bCs/>
            <w:color w:val="0F3966"/>
            <w:sz w:val="78"/>
            <w:szCs w:val="78"/>
            <w:lang w:val="en-US"/>
            <w:rPrChange w:id="3" w:author="Dart Bridges" w:date="2017-03-03T15:43:00Z">
              <w:rPr>
                <w:rFonts w:ascii="Arial" w:hAnsi="Arial" w:cs="Arial"/>
                <w:b/>
                <w:bCs/>
                <w:color w:val="0F3966"/>
                <w:sz w:val="78"/>
                <w:szCs w:val="78"/>
              </w:rPr>
            </w:rPrChange>
          </w:rPr>
          <w:t xml:space="preserve">Business Proposal</w:t>
        </w:r>
      </w:ins>
      <w:ins w:id="4" w:author="Dart Bridges" w:date="2017-03-03T15:43:00Z">
        <w:r>
          <w:rPr>
            <w:rPrChange w:id="5" w:author="Dart Bridges" w:date="2017-03-03T15:43:00Z">
              <w:rPr/>
            </w:rPrChange>
          </w:rPr>
        </w:r>
      </w:ins>
    </w:p>
    <w:p>
      <w:pPr>
        <w:pStyle w:val="146"/>
        <w:shd w:val="clear" w:color="auto" w:fill="FFFFFF"/>
        <w:rPr>
          <w:ins w:id="6" w:author="Dart Bridges" w:date="2017-03-03T15:43:00Z"/>
        </w:rPr>
      </w:pPr>
      <w:ins w:id="7" w:author="Dart Bridges" w:date="2017-03-03T15:43:00Z">
        <w:r>
          <w:rPr>
            <w:color w:val="0F3966"/>
            <w:szCs w:val="36"/>
          </w:rPr>
          <w:t xml:space="preserve">Description</w:t>
        </w:r>
      </w:ins>
      <w:ins w:id="8" w:author="Dart Bridges" w:date="2017-03-03T15:43:00Z">
        <w:r/>
      </w:ins>
    </w:p>
    <w:p>
      <w:pPr>
        <w:pStyle w:val="204"/>
        <w:spacing w:after="0" w:afterAutospacing="0" w:before="240" w:beforeAutospacing="0"/>
        <w:shd w:val="clear" w:color="auto" w:fill="FFFFFF"/>
        <w:rPr>
          <w:lang w:val="en-US"/>
          <w:ins w:id="10" w:author="Dart Bridges" w:date="2017-03-03T15:43:00Z"/>
          <w:rPrChange w:id="9" w:author="Dart Bridges" w:date="2017-03-03T15:43:00Z">
            <w:rPr/>
          </w:rPrChange>
        </w:rPr>
      </w:pPr>
      <w:ins w:id="11" w:author="Dart Bridges" w:date="2017-03-03T15:43:00Z">
        <w:r>
          <w:rPr>
            <w:rFonts w:ascii="Arial" w:hAnsi="Arial" w:cs="Arial"/>
            <w:color w:val="0F3966"/>
            <w:lang w:val="en-US"/>
            <w:rPrChange w:id="12" w:author="Dart Bridges" w:date="2017-03-03T15:43:00Z">
              <w:rPr>
                <w:rFonts w:ascii="Arial" w:hAnsi="Arial" w:cs="Arial"/>
                <w:color w:val="0F3966"/>
              </w:rPr>
            </w:rPrChange>
          </w:rPr>
          <w:t xml:space="preserve">We would like to propose that your company make use of our service. This document covers how to use our tools for collaborative editing and how it can help your business become even more effective and successful.</w:t>
        </w:r>
      </w:ins>
      <w:ins w:id="13" w:author="Dart Bridges" w:date="2017-03-03T15:43:00Z">
        <w:r>
          <w:rPr>
            <w:rPrChange w:id="14" w:author="Dart Bridges" w:date="2017-03-03T15:43:00Z">
              <w:rPr/>
            </w:rPrChange>
          </w:rPr>
        </w:r>
      </w:ins>
    </w:p>
    <w:p>
      <w:pPr>
        <w:pStyle w:val="146"/>
        <w:shd w:val="clear" w:color="auto" w:fill="FFFFFF"/>
        <w:rPr>
          <w:ins w:id="15" w:author="Dart Bridges" w:date="2017-03-03T15:43:00Z"/>
        </w:rPr>
      </w:pPr>
      <w:ins w:id="16" w:author="Dart Bridges" w:date="2017-03-03T15:43:00Z">
        <w:r>
          <w:rPr>
            <w:color w:val="0F3966"/>
            <w:szCs w:val="36"/>
          </w:rPr>
          <w:t xml:space="preserve">Benefits</w:t>
        </w:r>
      </w:ins>
      <w:ins w:id="17" w:author="Dart Bridges" w:date="2017-03-03T15:43:00Z">
        <w:r/>
      </w:ins>
    </w:p>
    <w:p>
      <w:pPr>
        <w:pStyle w:val="204"/>
        <w:numPr>
          <w:ilvl w:val="0"/>
          <w:numId w:val="17"/>
        </w:numPr>
        <w:ind w:left="1440" w:hanging="356"/>
        <w:spacing w:after="160" w:afterAutospacing="0" w:before="0" w:beforeAutospacing="0"/>
        <w:shd w:val="clear" w:color="auto" w:fill="FFFFFF"/>
        <w:tabs>
          <w:tab w:val="left" w:pos="720"/>
        </w:tabs>
        <w:rPr>
          <w:lang w:val="en-US"/>
          <w:ins w:id="19" w:author="Dart Bridges" w:date="2017-03-03T15:43:00Z"/>
          <w:rPrChange w:id="18" w:author="Dart Bridges" w:date="2017-03-03T15:43:00Z">
            <w:rPr/>
          </w:rPrChange>
        </w:rPr>
      </w:pPr>
      <w:ins w:id="20" w:author="Dart Bridges" w:date="2017-03-03T15:43:00Z">
        <w:r>
          <w:rPr>
            <w:rFonts w:ascii="Arial" w:hAnsi="Arial" w:cs="Arial"/>
            <w:color w:val="0F3966"/>
            <w:lang w:val="en-US"/>
            <w:rPrChange w:id="21" w:author="Dart Bridges" w:date="2017-03-03T15:43:00Z">
              <w:rPr>
                <w:rFonts w:ascii="Arial" w:hAnsi="Arial" w:cs="Arial"/>
                <w:color w:val="0F3966"/>
              </w:rPr>
            </w:rPrChange>
          </w:rPr>
          <w:t xml:space="preserve">Time  saving for business and decision making processes across teams of any sizes.</w:t>
        </w:r>
      </w:ins>
      <w:ins w:id="22" w:author="Dart Bridges" w:date="2017-03-03T15:43:00Z">
        <w:r>
          <w:rPr>
            <w:rPrChange w:id="23" w:author="Dart Bridges" w:date="2017-03-03T15:43:00Z">
              <w:rPr/>
            </w:rPrChange>
          </w:rPr>
        </w:r>
      </w:ins>
    </w:p>
    <w:p>
      <w:pPr>
        <w:pStyle w:val="204"/>
        <w:numPr>
          <w:ilvl w:val="0"/>
          <w:numId w:val="17"/>
        </w:numPr>
        <w:ind w:left="1440" w:hanging="356"/>
        <w:spacing w:after="160" w:afterAutospacing="0" w:before="0" w:beforeAutospacing="0"/>
        <w:shd w:val="clear" w:color="auto" w:fill="FFFFFF"/>
        <w:tabs>
          <w:tab w:val="left" w:pos="720"/>
        </w:tabs>
        <w:rPr>
          <w:lang w:val="en-US"/>
          <w:ins w:id="25" w:author="Dart Bridges" w:date="2017-03-03T15:43:00Z"/>
          <w:rPrChange w:id="24" w:author="Dart Bridges" w:date="2017-03-03T15:43:00Z">
            <w:rPr/>
          </w:rPrChange>
        </w:rPr>
      </w:pPr>
      <w:ins w:id="26" w:author="Dart Bridges" w:date="2017-03-03T15:43:00Z">
        <w:r>
          <w:rPr>
            <w:rFonts w:ascii="Arial" w:hAnsi="Arial" w:cs="Arial"/>
            <w:color w:val="0F3966"/>
            <w:lang w:val="en-US"/>
            <w:rPrChange w:id="27" w:author="Dart Bridges" w:date="2017-03-03T15:43:00Z">
              <w:rPr>
                <w:rFonts w:ascii="Arial" w:hAnsi="Arial" w:cs="Arial"/>
                <w:color w:val="0F3966"/>
              </w:rPr>
            </w:rPrChange>
          </w:rPr>
          <w:t xml:space="preserve">No more need in endless correspondence with bulky attachments.</w:t>
        </w:r>
      </w:ins>
      <w:ins w:id="28" w:author="Dart Bridges" w:date="2017-03-03T15:43:00Z">
        <w:r>
          <w:rPr>
            <w:rPrChange w:id="29" w:author="Dart Bridges" w:date="2017-03-03T15:43:00Z">
              <w:rPr/>
            </w:rPrChange>
          </w:rPr>
        </w:r>
      </w:ins>
    </w:p>
    <w:p>
      <w:pPr>
        <w:pStyle w:val="204"/>
        <w:numPr>
          <w:ilvl w:val="0"/>
          <w:numId w:val="17"/>
        </w:numPr>
        <w:ind w:left="1440" w:hanging="356"/>
        <w:spacing w:after="160" w:afterAutospacing="0" w:before="0" w:beforeAutospacing="0"/>
        <w:shd w:val="clear" w:color="auto" w:fill="FFFFFF"/>
        <w:tabs>
          <w:tab w:val="left" w:pos="720"/>
        </w:tabs>
        <w:rPr>
          <w:lang w:val="en-US"/>
          <w:ins w:id="31" w:author="Dart Bridges" w:date="2017-03-03T15:43:00Z"/>
          <w:rPrChange w:id="30" w:author="Dart Bridges" w:date="2017-03-03T15:43:00Z">
            <w:rPr/>
          </w:rPrChange>
        </w:rPr>
      </w:pPr>
      <w:ins w:id="32" w:author="Dart Bridges" w:date="2017-03-03T15:43:00Z">
        <w:r>
          <w:rPr>
            <w:rFonts w:ascii="Arial" w:hAnsi="Arial" w:cs="Arial"/>
            <w:color w:val="0F3966"/>
            <w:lang w:val="en-US"/>
            <w:rPrChange w:id="33" w:author="Dart Bridges" w:date="2017-03-03T15:43:00Z">
              <w:rPr>
                <w:rFonts w:ascii="Arial" w:hAnsi="Arial" w:cs="Arial"/>
                <w:color w:val="0F3966"/>
              </w:rPr>
            </w:rPrChange>
          </w:rPr>
          <w:t xml:space="preserve">An opportunity for distributed teams to process a document from any part of the world.</w:t>
        </w:r>
      </w:ins>
      <w:ins w:id="34" w:author="Dart Bridges" w:date="2017-03-03T15:43:00Z">
        <w:r>
          <w:rPr>
            <w:rPrChange w:id="35" w:author="Dart Bridges" w:date="2017-03-03T15:43:00Z">
              <w:rPr/>
            </w:rPrChange>
          </w:rPr>
        </w:r>
      </w:ins>
    </w:p>
    <w:p>
      <w:pPr>
        <w:pStyle w:val="146"/>
        <w:shd w:val="clear" w:color="auto" w:fill="FFFFFF"/>
        <w:rPr>
          <w:ins w:id="36" w:author="Dart Bridges" w:date="2017-03-03T15:43:00Z"/>
        </w:rPr>
      </w:pPr>
      <w:ins w:id="37" w:author="Dart Bridges" w:date="2017-03-03T15:43:00Z">
        <w:r>
          <w:rPr>
            <w:color w:val="0F3966"/>
            <w:szCs w:val="36"/>
          </w:rPr>
          <w:t xml:space="preserve">Specification</w:t>
        </w:r>
      </w:ins>
      <w:ins w:id="38" w:author="Dart Bridges" w:date="2017-03-03T15:43:00Z">
        <w:r/>
      </w:ins>
    </w:p>
    <w:p>
      <w:pPr>
        <w:pStyle w:val="204"/>
        <w:spacing w:after="160" w:afterAutospacing="0" w:before="0" w:beforeAutospacing="0"/>
        <w:shd w:val="clear" w:color="auto" w:fill="FFFFFF"/>
        <w:rPr>
          <w:lang w:val="en-US"/>
          <w:ins w:id="40" w:author="Dart Bridges" w:date="2017-03-03T15:43:00Z"/>
          <w:rPrChange w:id="39" w:author="Dart Bridges" w:date="2017-03-03T15:43:00Z">
            <w:rPr/>
          </w:rPrChange>
        </w:rPr>
      </w:pPr>
      <w:ins w:id="41" w:author="Dart Bridges" w:date="2017-03-03T15:43:00Z">
        <w:r>
          <w:rPr>
            <w:rFonts w:ascii="Arial" w:hAnsi="Arial" w:cs="Arial"/>
            <w:color w:val="0F3966"/>
            <w:lang w:val="en-US"/>
            <w:rPrChange w:id="42" w:author="Dart Bridges" w:date="2017-03-03T15:43:00Z">
              <w:rPr>
                <w:rFonts w:ascii="Arial" w:hAnsi="Arial" w:cs="Arial"/>
                <w:color w:val="0F3966"/>
              </w:rPr>
            </w:rPrChange>
          </w:rPr>
          <w:t xml:space="preserve">What options exactly we offer:</w:t>
        </w:r>
      </w:ins>
      <w:ins w:id="43" w:author="Dart Bridges" w:date="2017-03-03T15:43:00Z">
        <w:r>
          <w:rPr>
            <w:rPrChange w:id="44" w:author="Dart Bridges" w:date="2017-03-03T15:43:00Z">
              <w:rPr/>
            </w:rPrChange>
          </w:rPr>
        </w:r>
      </w:ins>
    </w:p>
    <w:tbl>
      <w:tblPr>
        <w:tblW w:w="0" w:type="auto"/>
        <w:tblCellSpacing w:w="0" w:type="dxa"/>
        <w:tblCellMar>
          <w:left w:w="0" w:type="dxa"/>
          <w:right w:w="634" w:type="dxa"/>
        </w:tblCellMar>
        <w:tblLook w:val="04A0" w:firstRow="1" w:lastRow="0" w:firstColumn="1" w:lastColumn="0" w:noHBand="0" w:noVBand="1"/>
      </w:tblPr>
      <w:tblGrid>
        <w:gridCol w:w="2918"/>
        <w:gridCol w:w="2918"/>
        <w:gridCol w:w="2919"/>
      </w:tblGrid>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45" w:author="Dart Bridges" w:date="2017-03-03T15:43:00Z"/>
              </w:rPr>
            </w:pPr>
            <w:ins w:id="46" w:author="Dart Bridges" w:date="2017-03-03T15:43:00Z">
              <w:r>
                <w:rPr>
                  <w:rFonts w:ascii="Arial" w:hAnsi="Arial" w:cs="Arial"/>
                  <w:b/>
                  <w:bCs/>
                  <w:color w:val="FFFFFF"/>
                  <w:sz w:val="32"/>
                  <w:szCs w:val="32"/>
                </w:rPr>
                <w:t xml:space="preserve">Features</w:t>
              </w:r>
            </w:ins>
            <w:ins w:id="47" w:author="Dart Bridges" w:date="2017-03-03T15:43:00Z">
              <w:r/>
            </w:ins>
          </w:p>
        </w:tc>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48" w:author="Dart Bridges" w:date="2017-03-03T15:43:00Z"/>
              </w:rPr>
            </w:pPr>
            <w:ins w:id="49" w:author="Dart Bridges" w:date="2017-03-03T15:43:00Z">
              <w:r>
                <w:rPr>
                  <w:rFonts w:ascii="Arial" w:hAnsi="Arial" w:cs="Arial"/>
                  <w:b/>
                  <w:bCs/>
                  <w:color w:val="FFFFFF"/>
                  <w:sz w:val="32"/>
                  <w:szCs w:val="32"/>
                </w:rPr>
                <w:t xml:space="preserve">Release</w:t>
              </w:r>
            </w:ins>
            <w:ins w:id="50" w:author="Dart Bridges" w:date="2017-03-03T15:43:00Z">
              <w:r>
                <w:rPr>
                  <w:rFonts w:ascii="Arial" w:hAnsi="Arial" w:cs="Arial"/>
                  <w:b/>
                  <w:bCs/>
                  <w:color w:val="FFFFFF"/>
                  <w:sz w:val="32"/>
                  <w:szCs w:val="32"/>
                </w:rPr>
                <w:t xml:space="preserve"> </w:t>
              </w:r>
            </w:ins>
            <w:ins w:id="51" w:author="Dart Bridges" w:date="2017-03-03T15:43:00Z">
              <w:r>
                <w:rPr>
                  <w:rFonts w:ascii="Arial" w:hAnsi="Arial" w:cs="Arial"/>
                  <w:b/>
                  <w:bCs/>
                  <w:color w:val="FFFFFF"/>
                  <w:sz w:val="32"/>
                  <w:szCs w:val="32"/>
                </w:rPr>
                <w:t xml:space="preserve">Date</w:t>
              </w:r>
            </w:ins>
            <w:ins w:id="52" w:author="Dart Bridges" w:date="2017-03-03T15:43:00Z">
              <w:r/>
            </w:ins>
          </w:p>
        </w:tc>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120" w:afterAutospacing="0" w:before="120" w:beforeAutospacing="0"/>
              <w:shd w:val="clear" w:color="auto" w:fill="FFFFFF"/>
              <w:rPr>
                <w:ins w:id="53" w:author="Dart Bridges" w:date="2017-03-03T15:43:00Z"/>
              </w:rPr>
            </w:pPr>
            <w:ins w:id="54" w:author="Dart Bridges" w:date="2017-03-03T15:43:00Z">
              <w:r>
                <w:rPr>
                  <w:rFonts w:ascii="Arial" w:hAnsi="Arial" w:cs="Arial"/>
                  <w:b/>
                  <w:bCs/>
                  <w:color w:val="FFFFFF"/>
                  <w:sz w:val="32"/>
                  <w:szCs w:val="32"/>
                </w:rPr>
                <w:t xml:space="preserve">Pricing</w:t>
              </w:r>
            </w:ins>
            <w:ins w:id="55" w:author="Dart Bridges" w:date="2017-03-03T15:43:00Z">
              <w:r/>
            </w:ins>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56" w:author="Dart Bridges" w:date="2017-03-03T15:43:00Z"/>
              </w:rPr>
            </w:pPr>
            <w:ins w:id="57" w:author="Dart Bridges" w:date="2017-03-03T15:43:00Z">
              <w:r>
                <w:rPr>
                  <w:rFonts w:ascii="Arial" w:hAnsi="Arial" w:cs="Arial"/>
                  <w:b/>
                  <w:bCs/>
                  <w:color w:val="FFFFFF"/>
                  <w:sz w:val="32"/>
                  <w:szCs w:val="32"/>
                </w:rPr>
                <w:t xml:space="preserve">Strict</w:t>
              </w:r>
            </w:ins>
            <w:ins w:id="58" w:author="Dart Bridges" w:date="2017-03-03T15:43:00Z">
              <w:r>
                <w:rPr>
                  <w:rFonts w:ascii="Arial" w:hAnsi="Arial" w:cs="Arial"/>
                  <w:b/>
                  <w:bCs/>
                  <w:color w:val="FFFFFF"/>
                  <w:sz w:val="32"/>
                  <w:szCs w:val="32"/>
                </w:rPr>
                <w:t xml:space="preserve"> </w:t>
              </w:r>
            </w:ins>
            <w:ins w:id="59" w:author="Dart Bridges" w:date="2017-03-03T15:43:00Z">
              <w:r>
                <w:rPr>
                  <w:rFonts w:ascii="Arial" w:hAnsi="Arial" w:cs="Arial"/>
                  <w:b/>
                  <w:bCs/>
                  <w:color w:val="FFFFFF"/>
                  <w:sz w:val="32"/>
                  <w:szCs w:val="32"/>
                </w:rPr>
                <w:t xml:space="preserve">edit</w:t>
              </w:r>
            </w:ins>
            <w:ins w:id="60" w:author="Dart Bridges" w:date="2017-03-03T15:43:00Z">
              <w:r>
                <w:rPr>
                  <w:rFonts w:ascii="Arial" w:hAnsi="Arial" w:cs="Arial"/>
                  <w:b/>
                  <w:bCs/>
                  <w:color w:val="FFFFFF"/>
                  <w:sz w:val="32"/>
                  <w:szCs w:val="32"/>
                </w:rPr>
                <w:t xml:space="preserve"> </w:t>
              </w:r>
            </w:ins>
            <w:ins w:id="61" w:author="Dart Bridges" w:date="2017-03-03T15:43:00Z">
              <w:r>
                <w:rPr>
                  <w:rFonts w:ascii="Arial" w:hAnsi="Arial" w:cs="Arial"/>
                  <w:b/>
                  <w:bCs/>
                  <w:color w:val="FFFFFF"/>
                  <w:sz w:val="32"/>
                  <w:szCs w:val="32"/>
                </w:rPr>
                <w:t xml:space="preserve">mode</w:t>
              </w:r>
            </w:ins>
            <w:ins w:id="62" w:author="Dart Bridges" w:date="2017-03-03T15:43:00Z">
              <w:r/>
            </w:ins>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shd w:val="clear" w:color="auto" w:fill="FFFFFF"/>
              <w:rPr>
                <w:ins w:id="63" w:author="Dart Bridges" w:date="2017-03-03T15:43:00Z"/>
              </w:rPr>
            </w:pPr>
            <w:ins w:id="64" w:author="Dart Bridges" w:date="2017-03-03T15:43:00Z">
              <w:r>
                <w:rPr>
                  <w:rFonts w:ascii="Arial" w:hAnsi="Arial" w:cs="Arial"/>
                  <w:color w:val="0F3966"/>
                </w:rPr>
                <w:t xml:space="preserve">5/18/2015</w:t>
              </w:r>
            </w:ins>
            <w:ins w:id="65" w:author="Dart Bridges" w:date="2017-03-03T15:43:00Z">
              <w:r/>
            </w:ins>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shd w:val="clear" w:color="auto" w:fill="FFFFFF"/>
              <w:rPr>
                <w:ins w:id="66" w:author="Dart Bridges" w:date="2017-03-03T15:43:00Z"/>
              </w:rPr>
            </w:pPr>
            <w:ins w:id="67" w:author="Dart Bridges" w:date="2017-03-03T15:43:00Z">
              <w:r>
                <w:rPr>
                  <w:rFonts w:ascii="Arial" w:hAnsi="Arial" w:cs="Arial"/>
                  <w:color w:val="0F3966"/>
                </w:rPr>
                <w:t xml:space="preserve">Free</w:t>
              </w:r>
            </w:ins>
            <w:ins w:id="68" w:author="Dart Bridges" w:date="2017-03-03T15:43:00Z">
              <w:r/>
            </w:ins>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69" w:author="Dart Bridges" w:date="2017-03-03T15:43:00Z"/>
              </w:rPr>
            </w:pPr>
            <w:ins w:id="70" w:author="Dart Bridges" w:date="2017-03-03T15:43:00Z">
              <w:r>
                <w:rPr>
                  <w:rFonts w:ascii="Arial" w:hAnsi="Arial" w:cs="Arial"/>
                  <w:b/>
                  <w:bCs/>
                  <w:color w:val="FFFFFF"/>
                  <w:sz w:val="32"/>
                  <w:szCs w:val="32"/>
                </w:rPr>
                <w:t xml:space="preserve">Commenting</w:t>
              </w:r>
            </w:ins>
            <w:ins w:id="71" w:author="Dart Bridges" w:date="2017-03-03T15:43:00Z">
              <w:r/>
            </w:ins>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shd w:val="clear" w:color="auto" w:fill="FFFFFF"/>
              <w:rPr>
                <w:ins w:id="72" w:author="Dart Bridges" w:date="2017-03-03T15:43:00Z"/>
              </w:rPr>
            </w:pPr>
            <w:ins w:id="73" w:author="Dart Bridges" w:date="2017-03-03T15:43:00Z">
              <w:r>
                <w:rPr>
                  <w:rFonts w:ascii="Arial" w:hAnsi="Arial" w:cs="Arial"/>
                  <w:color w:val="0F3966"/>
                </w:rPr>
                <w:t xml:space="preserve">5/18/2015</w:t>
              </w:r>
            </w:ins>
            <w:ins w:id="74" w:author="Dart Bridges" w:date="2017-03-03T15:43:00Z">
              <w:r/>
            </w:ins>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shd w:val="clear" w:color="auto" w:fill="FFFFFF"/>
              <w:rPr>
                <w:ins w:id="75" w:author="Dart Bridges" w:date="2017-03-03T15:43:00Z"/>
              </w:rPr>
            </w:pPr>
            <w:ins w:id="76" w:author="Dart Bridges" w:date="2017-03-03T15:43:00Z">
              <w:r>
                <w:rPr>
                  <w:rFonts w:ascii="Arial" w:hAnsi="Arial" w:cs="Arial"/>
                  <w:color w:val="0F3966"/>
                </w:rPr>
                <w:t xml:space="preserve">Free</w:t>
              </w:r>
            </w:ins>
            <w:ins w:id="77" w:author="Dart Bridges" w:date="2017-03-03T15:43:00Z">
              <w:r/>
            </w:ins>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78" w:author="Dart Bridges" w:date="2017-03-03T15:43:00Z"/>
              </w:rPr>
            </w:pPr>
            <w:ins w:id="79" w:author="Dart Bridges" w:date="2017-03-03T15:43:00Z">
              <w:r>
                <w:rPr>
                  <w:rFonts w:ascii="Arial" w:hAnsi="Arial" w:cs="Arial"/>
                  <w:b/>
                  <w:bCs/>
                  <w:color w:val="FFFFFF"/>
                  <w:sz w:val="32"/>
                  <w:szCs w:val="32"/>
                </w:rPr>
                <w:t xml:space="preserve">Fast</w:t>
              </w:r>
            </w:ins>
            <w:ins w:id="80" w:author="Dart Bridges" w:date="2017-03-03T15:43:00Z">
              <w:r>
                <w:rPr>
                  <w:rFonts w:ascii="Arial" w:hAnsi="Arial" w:cs="Arial"/>
                  <w:b/>
                  <w:bCs/>
                  <w:color w:val="FFFFFF"/>
                  <w:sz w:val="32"/>
                  <w:szCs w:val="32"/>
                </w:rPr>
                <w:t xml:space="preserve"> </w:t>
              </w:r>
            </w:ins>
            <w:ins w:id="81" w:author="Dart Bridges" w:date="2017-03-03T15:43:00Z">
              <w:r>
                <w:rPr>
                  <w:rFonts w:ascii="Arial" w:hAnsi="Arial" w:cs="Arial"/>
                  <w:b/>
                  <w:bCs/>
                  <w:color w:val="FFFFFF"/>
                  <w:sz w:val="32"/>
                  <w:szCs w:val="32"/>
                </w:rPr>
                <w:t xml:space="preserve">edit</w:t>
              </w:r>
            </w:ins>
            <w:ins w:id="82" w:author="Dart Bridges" w:date="2017-03-03T15:43:00Z">
              <w:r>
                <w:rPr>
                  <w:rFonts w:ascii="Arial" w:hAnsi="Arial" w:cs="Arial"/>
                  <w:b/>
                  <w:bCs/>
                  <w:color w:val="FFFFFF"/>
                  <w:sz w:val="32"/>
                  <w:szCs w:val="32"/>
                </w:rPr>
                <w:t xml:space="preserve"> </w:t>
              </w:r>
            </w:ins>
            <w:ins w:id="83" w:author="Dart Bridges" w:date="2017-03-03T15:43:00Z">
              <w:r>
                <w:rPr>
                  <w:rFonts w:ascii="Arial" w:hAnsi="Arial" w:cs="Arial"/>
                  <w:b/>
                  <w:bCs/>
                  <w:color w:val="FFFFFF"/>
                  <w:sz w:val="32"/>
                  <w:szCs w:val="32"/>
                </w:rPr>
                <w:t xml:space="preserve">mode</w:t>
              </w:r>
            </w:ins>
            <w:ins w:id="84" w:author="Dart Bridges" w:date="2017-03-03T15:43:00Z">
              <w:r/>
            </w:ins>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shd w:val="clear" w:color="auto" w:fill="FFFFFF"/>
              <w:rPr>
                <w:ins w:id="85" w:author="Dart Bridges" w:date="2017-03-03T15:43:00Z"/>
              </w:rPr>
            </w:pPr>
            <w:ins w:id="86" w:author="Dart Bridges" w:date="2017-03-03T15:43:00Z">
              <w:r>
                <w:rPr>
                  <w:rFonts w:ascii="Arial" w:hAnsi="Arial" w:cs="Arial"/>
                  <w:color w:val="0F3966"/>
                </w:rPr>
                <w:t xml:space="preserve">6/12/2016</w:t>
              </w:r>
            </w:ins>
            <w:ins w:id="87" w:author="Dart Bridges" w:date="2017-03-03T15:43:00Z">
              <w:r/>
            </w:ins>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shd w:val="clear" w:color="auto" w:fill="FFFFFF"/>
              <w:rPr>
                <w:ins w:id="88" w:author="Dart Bridges" w:date="2017-03-03T15:43:00Z"/>
              </w:rPr>
            </w:pPr>
            <w:ins w:id="89" w:author="Dart Bridges" w:date="2017-03-03T15:43:00Z">
              <w:r>
                <w:rPr>
                  <w:rFonts w:ascii="Arial" w:hAnsi="Arial" w:cs="Arial"/>
                  <w:color w:val="0F3966"/>
                </w:rPr>
                <w:t xml:space="preserve">Free</w:t>
              </w:r>
            </w:ins>
            <w:ins w:id="90" w:author="Dart Bridges" w:date="2017-03-03T15:43:00Z">
              <w:r/>
            </w:ins>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shd w:val="clear" w:color="auto" w:fill="FFFFFF"/>
              <w:rPr>
                <w:ins w:id="91" w:author="Dart Bridges" w:date="2017-03-03T15:43:00Z"/>
              </w:rPr>
            </w:pPr>
            <w:ins w:id="92" w:author="Dart Bridges" w:date="2017-03-03T15:43:00Z">
              <w:r>
                <w:rPr>
                  <w:rFonts w:ascii="Arial" w:hAnsi="Arial" w:cs="Arial"/>
                  <w:b/>
                  <w:bCs/>
                  <w:color w:val="FFFFFF"/>
                  <w:sz w:val="32"/>
                  <w:szCs w:val="32"/>
                </w:rPr>
                <w:t xml:space="preserve">Reviewing</w:t>
              </w:r>
            </w:ins>
            <w:ins w:id="93" w:author="Dart Bridges" w:date="2017-03-03T15:43:00Z">
              <w:r/>
            </w:ins>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shd w:val="clear" w:color="auto" w:fill="FFFFFF"/>
              <w:rPr>
                <w:ins w:id="94" w:author="Dart Bridges" w:date="2017-03-03T15:43:00Z"/>
              </w:rPr>
            </w:pPr>
            <w:ins w:id="95" w:author="Dart Bridges" w:date="2017-03-03T15:43:00Z">
              <w:r>
                <w:rPr>
                  <w:rFonts w:ascii="Arial" w:hAnsi="Arial" w:cs="Arial"/>
                  <w:color w:val="0F3966"/>
                </w:rPr>
                <w:t xml:space="preserve">6/12/2016</w:t>
              </w:r>
            </w:ins>
            <w:ins w:id="96" w:author="Dart Bridges" w:date="2017-03-03T15:43:00Z">
              <w:r/>
            </w:ins>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shd w:val="clear" w:color="auto" w:fill="FFFFFF"/>
              <w:rPr>
                <w:ins w:id="97" w:author="Dart Bridges" w:date="2017-03-03T15:43:00Z"/>
              </w:rPr>
            </w:pPr>
            <w:ins w:id="98" w:author="Dart Bridges" w:date="2017-03-03T15:43:00Z">
              <w:r>
                <w:rPr>
                  <w:rFonts w:ascii="Arial" w:hAnsi="Arial" w:cs="Arial"/>
                  <w:color w:val="0F3966"/>
                </w:rPr>
                <w:t xml:space="preserve">Free</w:t>
              </w:r>
            </w:ins>
            <w:ins w:id="99" w:author="Dart Bridges" w:date="2017-03-03T15:43:00Z">
              <w:r/>
            </w:ins>
          </w:p>
        </w:tc>
      </w:tr>
    </w:tbl>
    <w:p>
      <w:pPr>
        <w:pStyle w:val="146"/>
        <w:shd w:val="clear" w:color="auto" w:fill="FFFFFF"/>
        <w:rPr>
          <w:ins w:id="100" w:author="Dart Bridges" w:date="2017-03-03T15:43:00Z"/>
        </w:rPr>
      </w:pPr>
      <w:ins w:id="101" w:author="Dart Bridges" w:date="2017-03-03T15:43:00Z">
        <w:r>
          <w:rPr>
            <w:color w:val="0F3966"/>
            <w:szCs w:val="36"/>
          </w:rPr>
          <w:t xml:space="preserve">Expert Opinion</w:t>
        </w:r>
      </w:ins>
      <w:ins w:id="102" w:author="Dart Bridges" w:date="2017-03-03T15:43:00Z">
        <w:r/>
      </w:ins>
    </w:p>
    <w:p>
      <w:pPr>
        <w:pStyle w:val="204"/>
        <w:spacing w:after="0" w:afterAutospacing="0" w:before="240" w:beforeAutospacing="0"/>
        <w:shd w:val="clear" w:color="auto" w:fill="FFFFFF"/>
        <w:rPr>
          <w:lang w:val="en-US"/>
          <w:ins w:id="104" w:author="Dart Bridges" w:date="2017-03-03T15:43:00Z"/>
          <w:rPrChange w:id="103" w:author="Dart Bridges" w:date="2017-03-03T15:43:00Z">
            <w:rPr/>
          </w:rPrChange>
        </w:rPr>
      </w:pPr>
      <w:ins w:id="105" w:author="Dart Bridges" w:date="2017-03-03T15:43:00Z">
        <w:r>
          <w:rPr>
            <w:rFonts w:ascii="Arial" w:hAnsi="Arial" w:cs="Arial"/>
            <w:color w:val="0F3966"/>
            <w:lang w:val="en-US"/>
            <w:rPrChange w:id="106" w:author="Dart Bridges" w:date="2017-03-03T15:43:00Z">
              <w:rPr>
                <w:rFonts w:ascii="Arial" w:hAnsi="Arial" w:cs="Arial"/>
                <w:color w:val="0F3966"/>
              </w:rPr>
            </w:rPrChange>
          </w:rPr>
          <w:t xml:space="preserve">We would also like to bring your attention to the opinion provided by our consultant on business automation solutions.</w:t>
        </w:r>
      </w:ins>
      <w:ins w:id="107" w:author="Dart Bridges" w:date="2017-03-03T15:43:00Z">
        <w:r>
          <w:rPr>
            <w:rPrChange w:id="108" w:author="Dart Bridges" w:date="2017-03-03T15:43:00Z">
              <w:rPr/>
            </w:rPrChange>
          </w:rPr>
        </w:r>
      </w:ins>
    </w:p>
    <w:p>
      <w:pPr>
        <w:pStyle w:val="204"/>
        <w:spacing w:after="200" w:afterAutospacing="0" w:before="200" w:beforeAutospacing="0"/>
        <w:shd w:val="clear" w:color="auto" w:fill="FFFFFF"/>
        <w:rPr>
          <w:lang w:val="en-US"/>
          <w:ins w:id="110" w:author="Dart Bridges" w:date="2017-03-03T15:43:00Z"/>
          <w:rPrChange w:id="109" w:author="Dart Bridges" w:date="2017-03-03T15:43:00Z">
            <w:rPr/>
          </w:rPrChange>
        </w:rPr>
      </w:pPr>
      <w:ins w:id="111" w:author="Dart Bridges" w:date="2017-03-03T15:43:00Z">
        <w:r>
          <w:rPr>
            <w:lang w:val="en-US"/>
            <w:rPrChange w:id="112" w:author="Dart Bridges" w:date="2017-03-03T15:43:00Z">
              <w:rPr/>
            </w:rPrChange>
          </w:rPr>
          <w:t xml:space="preserve"> </w:t>
        </w:r>
      </w:ins>
      <w:ins w:id="113" w:author="Dart Bridges" w:date="2017-03-03T15:43:00Z">
        <w:r>
          <w:rPr>
            <w:rPrChange w:id="114" w:author="Dart Bridges" w:date="2017-03-03T15:43:00Z">
              <w:rPr/>
            </w:rPrChange>
          </w:rPr>
        </w:r>
      </w:ins>
    </w:p>
    <w:p>
      <w:pPr>
        <w:pStyle w:val="203"/>
        <w:spacing w:after="600" w:afterAutospacing="0" w:before="0" w:beforeAutospacing="0"/>
        <w:rPr>
          <w:lang w:val="en-US"/>
          <w:del w:id="116" w:author="Dart Bridges" w:date="2017-03-03T15:41:00Z"/>
          <w:rPrChange w:id="115" w:author="Dart Bridges" w:date="2017-03-03T15:41:00Z">
            <w:rPr/>
          </w:rPrChange>
        </w:rPr>
      </w:pPr>
      <w:ins w:id="117" w:author="Dart Bridges" w:date="2017-03-03T15:43:00Z">
        <w:r>
          <w:rPr>
            <w:rFonts w:ascii="Arial" w:hAnsi="Arial" w:cs="Arial"/>
            <w:b/>
            <w:bCs/>
            <w:color w:val="0F3966"/>
            <w:sz w:val="78"/>
            <w:szCs w:val="78"/>
            <w:lang w:val="en-US"/>
          </w:rPr>
          <w:t xml:space="preserve"> </w:t>
        </w:r>
      </w:ins>
      <w:del w:id="118" w:author="Dart Bridges" w:date="2017-03-03T15:41:00Z">
        <w:r>
          <w:rPr>
            <w:rFonts w:ascii="Arial" w:hAnsi="Arial" w:cs="Arial"/>
            <w:b/>
            <w:bCs/>
            <w:color w:val="0F3966"/>
            <w:sz w:val="78"/>
            <w:szCs w:val="78"/>
            <w:lang w:val="en-US"/>
            <w:rPrChange w:id="119" w:author="Dart Bridges" w:date="2017-03-03T15:41:00Z">
              <w:rPr>
                <w:rFonts w:ascii="Arial" w:hAnsi="Arial" w:cs="Arial"/>
                <w:b/>
                <w:bCs/>
                <w:color w:val="0F3966"/>
                <w:sz w:val="78"/>
                <w:szCs w:val="78"/>
              </w:rPr>
            </w:rPrChange>
          </w:rPr>
          <w:delText xml:space="preserve">[TITLE]</w:delText>
        </w:r>
      </w:del>
      <w:del w:id="120" w:author="Dart Bridges" w:date="2017-03-03T15:41:00Z">
        <w:r>
          <w:rPr>
            <w:rPrChange w:id="121" w:author="Dart Bridges" w:date="2017-03-03T15:41:00Z">
              <w:rPr/>
            </w:rPrChange>
          </w:rPr>
        </w:r>
      </w:del>
    </w:p>
    <w:p>
      <w:pPr>
        <w:pStyle w:val="146"/>
        <w:rPr>
          <w:del w:id="122" w:author="Dart Bridges" w:date="2017-03-03T15:41:00Z"/>
        </w:rPr>
      </w:pPr>
      <w:del w:id="123" w:author="Dart Bridges" w:date="2017-03-03T15:41:00Z">
        <w:r>
          <w:rPr>
            <w:color w:val="0F3966"/>
            <w:szCs w:val="36"/>
          </w:rPr>
          <w:delText xml:space="preserve">Get Started Right Away</w:delText>
        </w:r>
      </w:del>
      <w:del w:id="124" w:author="Dart Bridges" w:date="2017-03-03T15:41:00Z">
        <w:r/>
      </w:del>
    </w:p>
    <w:p>
      <w:pPr>
        <w:pStyle w:val="204"/>
        <w:spacing w:after="160" w:afterAutospacing="0" w:before="0" w:beforeAutospacing="0"/>
        <w:rPr>
          <w:lang w:val="en-US"/>
          <w:del w:id="125" w:author="Dart Bridges" w:date="2017-03-03T15:41:00Z"/>
        </w:rPr>
      </w:pPr>
      <w:del w:id="126" w:author="Dart Bridges" w:date="2017-03-03T15:41:00Z">
        <w:r>
          <w:rPr>
            <w:rFonts w:ascii="Arial" w:hAnsi="Arial" w:cs="Arial"/>
            <w:color w:val="0F3966"/>
            <w:lang w:val="en-US"/>
          </w:rPr>
          <w:delText xml:space="preserve">If you’re ready to write, just select a line of text and start typing to replace it with your own. Or check out a few more quick tips below.</w:delText>
        </w:r>
      </w:del>
      <w:del w:id="127" w:author="Dart Bridges" w:date="2017-03-03T15:41:00Z">
        <w:r/>
      </w:del>
    </w:p>
    <w:p>
      <w:pPr>
        <w:pStyle w:val="146"/>
        <w:rPr>
          <w:del w:id="128" w:author="Dart Bridges" w:date="2017-03-03T15:41:00Z"/>
        </w:rPr>
      </w:pPr>
      <w:del w:id="129" w:author="Dart Bridges" w:date="2017-03-03T15:41:00Z">
        <w:r>
          <w:rPr>
            <w:color w:val="0F3966"/>
            <w:szCs w:val="36"/>
          </w:rPr>
          <w:delText xml:space="preserve">Look Great Every Time</w:delText>
        </w:r>
      </w:del>
      <w:del w:id="130" w:author="Dart Bridges" w:date="2017-03-03T15:41:00Z">
        <w:r/>
      </w:del>
    </w:p>
    <w:p>
      <w:pPr>
        <w:pStyle w:val="204"/>
        <w:numPr>
          <w:ilvl w:val="0"/>
          <w:numId w:val="18"/>
        </w:numPr>
        <w:ind w:left="1440"/>
        <w:spacing w:after="160" w:afterAutospacing="0" w:before="0" w:beforeAutospacing="0"/>
        <w:tabs>
          <w:tab w:val="left" w:pos="720"/>
        </w:tabs>
        <w:rPr>
          <w:lang w:val="en-US"/>
          <w:del w:id="131" w:author="Dart Bridges" w:date="2017-03-03T15:41:00Z"/>
        </w:rPr>
      </w:pPr>
      <w:del w:id="132" w:author="Dart Bridges" w:date="2017-03-03T15:41:00Z">
        <w:r>
          <w:rPr>
            <w:rFonts w:ascii="Arial" w:hAnsi="Arial" w:cs="Arial"/>
            <w:color w:val="0F3966"/>
            <w:lang w:val="en-US"/>
          </w:rPr>
          <w:delText xml:space="preserve">Need a heading? On the Home tab, in the Styles gallery, just click the heading style you want.</w:delText>
        </w:r>
      </w:del>
      <w:del w:id="133" w:author="Dart Bridges" w:date="2017-03-03T15:41:00Z">
        <w:r/>
      </w:del>
    </w:p>
    <w:p>
      <w:pPr>
        <w:pStyle w:val="204"/>
        <w:numPr>
          <w:ilvl w:val="0"/>
          <w:numId w:val="18"/>
        </w:numPr>
        <w:ind w:left="1440"/>
        <w:spacing w:after="160" w:afterAutospacing="0" w:before="0" w:beforeAutospacing="0"/>
        <w:tabs>
          <w:tab w:val="left" w:pos="720"/>
        </w:tabs>
        <w:rPr>
          <w:lang w:val="en-US"/>
          <w:del w:id="134" w:author="Dart Bridges" w:date="2017-03-03T15:41:00Z"/>
        </w:rPr>
      </w:pPr>
      <w:del w:id="135" w:author="Dart Bridges" w:date="2017-03-03T15:41:00Z">
        <w:r>
          <w:rPr>
            <w:rFonts w:ascii="Arial" w:hAnsi="Arial" w:cs="Arial"/>
            <w:color w:val="0F3966"/>
            <w:lang w:val="en-US"/>
          </w:rPr>
          <w:delText xml:space="preserve">Notice other styles in that gallery as well, such as List Bullet for a bulleted list like this one.</w:delText>
        </w:r>
      </w:del>
      <w:del w:id="136" w:author="Dart Bridges" w:date="2017-03-03T15:41:00Z">
        <w:r/>
      </w:del>
    </w:p>
    <w:p>
      <w:pPr>
        <w:pStyle w:val="204"/>
        <w:numPr>
          <w:ilvl w:val="0"/>
          <w:numId w:val="18"/>
        </w:numPr>
        <w:ind w:left="1440"/>
        <w:spacing w:after="160" w:afterAutospacing="0" w:before="0" w:beforeAutospacing="0"/>
        <w:tabs>
          <w:tab w:val="left" w:pos="720"/>
        </w:tabs>
        <w:rPr>
          <w:lang w:val="en-US"/>
          <w:del w:id="137" w:author="Dart Bridges" w:date="2017-03-03T15:41:00Z"/>
        </w:rPr>
      </w:pPr>
      <w:del w:id="138" w:author="Dart Bridges" w:date="2017-03-03T15:41:00Z">
        <w:r>
          <w:rPr>
            <w:rFonts w:ascii="Arial" w:hAnsi="Arial" w:cs="Arial"/>
            <w:color w:val="0F3966"/>
            <w:lang w:val="en-US"/>
          </w:rPr>
          <w:delText xml:space="preserve">For best results when selecting text to copy or edit, don’t include space to the right of the characters in your selection.</w:delText>
        </w:r>
      </w:del>
      <w:del w:id="139" w:author="Dart Bridges" w:date="2017-03-03T15:41:00Z">
        <w:r/>
      </w:del>
    </w:p>
    <w:p>
      <w:pPr>
        <w:pStyle w:val="146"/>
        <w:rPr>
          <w:del w:id="140" w:author="Dart Bridges" w:date="2017-03-03T15:41:00Z"/>
        </w:rPr>
      </w:pPr>
      <w:del w:id="141" w:author="Dart Bridges" w:date="2017-03-03T15:41:00Z">
        <w:r>
          <w:rPr>
            <w:color w:val="0F3966"/>
            <w:szCs w:val="36"/>
          </w:rPr>
          <w:delText xml:space="preserve">Organize Your Data in a Table</w:delText>
        </w:r>
      </w:del>
      <w:del w:id="142" w:author="Dart Bridges" w:date="2017-03-03T15:41:00Z">
        <w:r/>
      </w:del>
    </w:p>
    <w:p>
      <w:pPr>
        <w:pStyle w:val="204"/>
        <w:spacing w:after="160" w:afterAutospacing="0" w:before="0" w:beforeAutospacing="0"/>
        <w:rPr>
          <w:lang w:val="en-US"/>
          <w:del w:id="143" w:author="Dart Bridges" w:date="2017-03-03T15:41:00Z"/>
        </w:rPr>
      </w:pPr>
      <w:del w:id="144" w:author="Dart Bridges" w:date="2017-03-03T15:41:00Z">
        <w:r>
          <w:rPr>
            <w:rFonts w:ascii="Arial" w:hAnsi="Arial" w:cs="Arial"/>
            <w:color w:val="0F3966"/>
            <w:lang w:val="en-US"/>
          </w:rPr>
          <w:delText xml:space="preserve">If you insert another table from the Insert tab of the ribbon, it will automatically match the sample table you see here.</w:delText>
        </w:r>
      </w:del>
      <w:del w:id="145" w:author="Dart Bridges" w:date="2017-03-03T15:41:00Z">
        <w:r/>
      </w:del>
    </w:p>
    <w:tbl>
      <w:tblPr>
        <w:tblW w:w="0" w:type="auto"/>
        <w:tblCellSpacing w:w="0" w:type="dxa"/>
        <w:tblCellMar>
          <w:left w:w="0" w:type="dxa"/>
          <w:right w:w="634" w:type="dxa"/>
        </w:tblCellMar>
        <w:tblLook w:val="04A0" w:firstRow="1" w:lastRow="0" w:firstColumn="1" w:lastColumn="0" w:noHBand="0" w:noVBand="1"/>
      </w:tblPr>
      <w:tblGrid>
        <w:gridCol w:w="2918"/>
        <w:gridCol w:w="2918"/>
        <w:gridCol w:w="2919"/>
      </w:tblGrid>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146" w:author="Dart Bridges" w:date="2017-03-03T15:41:00Z"/>
              </w:rPr>
            </w:pPr>
            <w:del w:id="147" w:author="Dart Bridges" w:date="2017-03-03T15:41:00Z">
              <w:r>
                <w:rPr>
                  <w:lang w:val="en-US"/>
                </w:rPr>
                <w:delText xml:space="preserve"> </w:delText>
              </w:r>
            </w:del>
            <w:del w:id="148" w:author="Dart Bridges" w:date="2017-03-03T15:41:00Z">
              <w:r/>
            </w:del>
          </w:p>
        </w:tc>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150" w:author="Dart Bridges" w:date="2017-03-03T15:41:00Z"/>
                <w:rPrChange w:id="149" w:author="Dart Bridges" w:date="2017-03-03T15:41:00Z">
                  <w:rPr/>
                </w:rPrChange>
              </w:rPr>
            </w:pPr>
            <w:del w:id="151" w:author="Dart Bridges" w:date="2017-03-03T15:41:00Z">
              <w:r>
                <w:rPr>
                  <w:rFonts w:ascii="Arial" w:hAnsi="Arial" w:cs="Arial"/>
                  <w:b/>
                  <w:bCs/>
                  <w:color w:val="FFFFFF"/>
                  <w:sz w:val="32"/>
                  <w:szCs w:val="32"/>
                  <w:lang w:val="en-US"/>
                  <w:rPrChange w:id="152" w:author="Dart Bridges" w:date="2017-03-03T15:41:00Z">
                    <w:rPr>
                      <w:rFonts w:ascii="Arial" w:hAnsi="Arial" w:cs="Arial"/>
                      <w:b/>
                      <w:bCs/>
                      <w:color w:val="FFFFFF"/>
                      <w:sz w:val="32"/>
                      <w:szCs w:val="32"/>
                    </w:rPr>
                  </w:rPrChange>
                </w:rPr>
                <w:delText xml:space="preserve">[Heading]</w:delText>
              </w:r>
            </w:del>
            <w:del w:id="153" w:author="Dart Bridges" w:date="2017-03-03T15:41:00Z">
              <w:r>
                <w:rPr>
                  <w:rPrChange w:id="154" w:author="Dart Bridges" w:date="2017-03-03T15:41:00Z">
                    <w:rPr/>
                  </w:rPrChange>
                </w:rPr>
              </w:r>
            </w:del>
          </w:p>
        </w:tc>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120" w:afterAutospacing="0" w:before="120" w:beforeAutospacing="0"/>
              <w:rPr>
                <w:lang w:val="en-US"/>
                <w:del w:id="156" w:author="Dart Bridges" w:date="2017-03-03T15:41:00Z"/>
                <w:rPrChange w:id="155" w:author="Dart Bridges" w:date="2017-03-03T15:41:00Z">
                  <w:rPr/>
                </w:rPrChange>
              </w:rPr>
            </w:pPr>
            <w:del w:id="157" w:author="Dart Bridges" w:date="2017-03-03T15:41:00Z">
              <w:r>
                <w:rPr>
                  <w:rFonts w:ascii="Arial" w:hAnsi="Arial" w:cs="Arial"/>
                  <w:b/>
                  <w:bCs/>
                  <w:color w:val="FFFFFF"/>
                  <w:sz w:val="32"/>
                  <w:szCs w:val="32"/>
                  <w:lang w:val="en-US"/>
                  <w:rPrChange w:id="158" w:author="Dart Bridges" w:date="2017-03-03T15:41:00Z">
                    <w:rPr>
                      <w:rFonts w:ascii="Arial" w:hAnsi="Arial" w:cs="Arial"/>
                      <w:b/>
                      <w:bCs/>
                      <w:color w:val="FFFFFF"/>
                      <w:sz w:val="32"/>
                      <w:szCs w:val="32"/>
                    </w:rPr>
                  </w:rPrChange>
                </w:rPr>
                <w:delText xml:space="preserve">[Heading]</w:delText>
              </w:r>
            </w:del>
            <w:del w:id="159" w:author="Dart Bridges" w:date="2017-03-03T15:41:00Z">
              <w:r>
                <w:rPr>
                  <w:rPrChange w:id="160" w:author="Dart Bridges" w:date="2017-03-03T15:41:00Z">
                    <w:rPr/>
                  </w:rPrChange>
                </w:rPr>
              </w:r>
            </w:del>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162" w:author="Dart Bridges" w:date="2017-03-03T15:41:00Z"/>
                <w:rPrChange w:id="161" w:author="Dart Bridges" w:date="2017-03-03T15:41:00Z">
                  <w:rPr/>
                </w:rPrChange>
              </w:rPr>
            </w:pPr>
            <w:del w:id="163" w:author="Dart Bridges" w:date="2017-03-03T15:41:00Z">
              <w:r>
                <w:rPr>
                  <w:rFonts w:ascii="Arial" w:hAnsi="Arial" w:cs="Arial"/>
                  <w:b/>
                  <w:bCs/>
                  <w:color w:val="FFFFFF"/>
                  <w:sz w:val="32"/>
                  <w:szCs w:val="32"/>
                  <w:lang w:val="en-US"/>
                  <w:rPrChange w:id="164" w:author="Dart Bridges" w:date="2017-03-03T15:41:00Z">
                    <w:rPr>
                      <w:rFonts w:ascii="Arial" w:hAnsi="Arial" w:cs="Arial"/>
                      <w:b/>
                      <w:bCs/>
                      <w:color w:val="FFFFFF"/>
                      <w:sz w:val="32"/>
                      <w:szCs w:val="32"/>
                    </w:rPr>
                  </w:rPrChange>
                </w:rPr>
                <w:delText xml:space="preserve">[Heading]</w:delText>
              </w:r>
            </w:del>
            <w:del w:id="165" w:author="Dart Bridges" w:date="2017-03-03T15:41:00Z">
              <w:r>
                <w:rPr>
                  <w:rPrChange w:id="166" w:author="Dart Bridges" w:date="2017-03-03T15:41:00Z">
                    <w:rPr/>
                  </w:rPrChange>
                </w:rPr>
              </w:r>
            </w:del>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rPr>
                <w:lang w:val="en-US"/>
                <w:del w:id="168" w:author="Dart Bridges" w:date="2017-03-03T15:41:00Z"/>
                <w:rPrChange w:id="167" w:author="Dart Bridges" w:date="2017-03-03T15:41:00Z">
                  <w:rPr/>
                </w:rPrChange>
              </w:rPr>
            </w:pPr>
            <w:del w:id="169" w:author="Dart Bridges" w:date="2017-03-03T15:41:00Z">
              <w:r>
                <w:rPr>
                  <w:rFonts w:ascii="Arial" w:hAnsi="Arial" w:cs="Arial"/>
                  <w:color w:val="0F3966"/>
                  <w:lang w:val="en-US"/>
                  <w:rPrChange w:id="170" w:author="Dart Bridges" w:date="2017-03-03T15:41:00Z">
                    <w:rPr>
                      <w:rFonts w:ascii="Arial" w:hAnsi="Arial" w:cs="Arial"/>
                      <w:color w:val="0F3966"/>
                    </w:rPr>
                  </w:rPrChange>
                </w:rPr>
                <w:delText xml:space="preserve">[Item]</w:delText>
              </w:r>
            </w:del>
            <w:del w:id="171" w:author="Dart Bridges" w:date="2017-03-03T15:41:00Z">
              <w:r>
                <w:rPr>
                  <w:rPrChange w:id="172" w:author="Dart Bridges" w:date="2017-03-03T15:41:00Z">
                    <w:rPr/>
                  </w:rPrChange>
                </w:rPr>
              </w:r>
            </w:del>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rPr>
                <w:lang w:val="en-US"/>
                <w:del w:id="174" w:author="Dart Bridges" w:date="2017-03-03T15:41:00Z"/>
                <w:rPrChange w:id="173" w:author="Dart Bridges" w:date="2017-03-03T15:41:00Z">
                  <w:rPr/>
                </w:rPrChange>
              </w:rPr>
            </w:pPr>
            <w:del w:id="175" w:author="Dart Bridges" w:date="2017-03-03T15:41:00Z">
              <w:r>
                <w:rPr>
                  <w:rFonts w:ascii="Arial" w:hAnsi="Arial" w:cs="Arial"/>
                  <w:color w:val="0F3966"/>
                  <w:lang w:val="en-US"/>
                  <w:rPrChange w:id="176" w:author="Dart Bridges" w:date="2017-03-03T15:41:00Z">
                    <w:rPr>
                      <w:rFonts w:ascii="Arial" w:hAnsi="Arial" w:cs="Arial"/>
                      <w:color w:val="0F3966"/>
                    </w:rPr>
                  </w:rPrChange>
                </w:rPr>
                <w:delText xml:space="preserve">[Item]</w:delText>
              </w:r>
            </w:del>
            <w:del w:id="177" w:author="Dart Bridges" w:date="2017-03-03T15:41:00Z">
              <w:r>
                <w:rPr>
                  <w:rPrChange w:id="178" w:author="Dart Bridges" w:date="2017-03-03T15:41:00Z">
                    <w:rPr/>
                  </w:rPrChange>
                </w:rPr>
              </w:r>
            </w:del>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180" w:author="Dart Bridges" w:date="2017-03-03T15:41:00Z"/>
                <w:rPrChange w:id="179" w:author="Dart Bridges" w:date="2017-03-03T15:41:00Z">
                  <w:rPr/>
                </w:rPrChange>
              </w:rPr>
            </w:pPr>
            <w:del w:id="181" w:author="Dart Bridges" w:date="2017-03-03T15:41:00Z">
              <w:r>
                <w:rPr>
                  <w:rFonts w:ascii="Arial" w:hAnsi="Arial" w:cs="Arial"/>
                  <w:b/>
                  <w:bCs/>
                  <w:color w:val="FFFFFF"/>
                  <w:sz w:val="32"/>
                  <w:szCs w:val="32"/>
                  <w:lang w:val="en-US"/>
                  <w:rPrChange w:id="182" w:author="Dart Bridges" w:date="2017-03-03T15:41:00Z">
                    <w:rPr>
                      <w:rFonts w:ascii="Arial" w:hAnsi="Arial" w:cs="Arial"/>
                      <w:b/>
                      <w:bCs/>
                      <w:color w:val="FFFFFF"/>
                      <w:sz w:val="32"/>
                      <w:szCs w:val="32"/>
                    </w:rPr>
                  </w:rPrChange>
                </w:rPr>
                <w:delText xml:space="preserve">[Heading]</w:delText>
              </w:r>
            </w:del>
            <w:del w:id="183" w:author="Dart Bridges" w:date="2017-03-03T15:41:00Z">
              <w:r>
                <w:rPr>
                  <w:rPrChange w:id="184" w:author="Dart Bridges" w:date="2017-03-03T15:41:00Z">
                    <w:rPr/>
                  </w:rPrChange>
                </w:rPr>
              </w:r>
            </w:del>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rPr>
                <w:lang w:val="en-US"/>
                <w:del w:id="186" w:author="Dart Bridges" w:date="2017-03-03T15:41:00Z"/>
                <w:rPrChange w:id="185" w:author="Dart Bridges" w:date="2017-03-03T15:41:00Z">
                  <w:rPr/>
                </w:rPrChange>
              </w:rPr>
            </w:pPr>
            <w:del w:id="187" w:author="Dart Bridges" w:date="2017-03-03T15:41:00Z">
              <w:r>
                <w:rPr>
                  <w:rFonts w:ascii="Arial" w:hAnsi="Arial" w:cs="Arial"/>
                  <w:color w:val="0F3966"/>
                  <w:lang w:val="en-US"/>
                  <w:rPrChange w:id="188" w:author="Dart Bridges" w:date="2017-03-03T15:41:00Z">
                    <w:rPr>
                      <w:rFonts w:ascii="Arial" w:hAnsi="Arial" w:cs="Arial"/>
                      <w:color w:val="0F3966"/>
                    </w:rPr>
                  </w:rPrChange>
                </w:rPr>
                <w:delText xml:space="preserve">[Item]</w:delText>
              </w:r>
            </w:del>
            <w:del w:id="189" w:author="Dart Bridges" w:date="2017-03-03T15:41:00Z">
              <w:r>
                <w:rPr>
                  <w:rPrChange w:id="190" w:author="Dart Bridges" w:date="2017-03-03T15:41:00Z">
                    <w:rPr/>
                  </w:rPrChange>
                </w:rPr>
              </w:r>
            </w:del>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rPr>
                <w:lang w:val="en-US"/>
                <w:del w:id="192" w:author="Dart Bridges" w:date="2017-03-03T15:41:00Z"/>
                <w:rPrChange w:id="191" w:author="Dart Bridges" w:date="2017-03-03T15:41:00Z">
                  <w:rPr/>
                </w:rPrChange>
              </w:rPr>
            </w:pPr>
            <w:del w:id="193" w:author="Dart Bridges" w:date="2017-03-03T15:41:00Z">
              <w:r>
                <w:rPr>
                  <w:rFonts w:ascii="Arial" w:hAnsi="Arial" w:cs="Arial"/>
                  <w:color w:val="0F3966"/>
                  <w:lang w:val="en-US"/>
                  <w:rPrChange w:id="194" w:author="Dart Bridges" w:date="2017-03-03T15:41:00Z">
                    <w:rPr>
                      <w:rFonts w:ascii="Arial" w:hAnsi="Arial" w:cs="Arial"/>
                      <w:color w:val="0F3966"/>
                    </w:rPr>
                  </w:rPrChange>
                </w:rPr>
                <w:delText xml:space="preserve">[Item]</w:delText>
              </w:r>
            </w:del>
            <w:del w:id="195" w:author="Dart Bridges" w:date="2017-03-03T15:41:00Z">
              <w:r>
                <w:rPr>
                  <w:rPrChange w:id="196" w:author="Dart Bridges" w:date="2017-03-03T15:41:00Z">
                    <w:rPr/>
                  </w:rPrChange>
                </w:rPr>
              </w:r>
            </w:del>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198" w:author="Dart Bridges" w:date="2017-03-03T15:41:00Z"/>
                <w:rPrChange w:id="197" w:author="Dart Bridges" w:date="2017-03-03T15:41:00Z">
                  <w:rPr/>
                </w:rPrChange>
              </w:rPr>
            </w:pPr>
            <w:del w:id="199" w:author="Dart Bridges" w:date="2017-03-03T15:41:00Z">
              <w:r>
                <w:rPr>
                  <w:rFonts w:ascii="Arial" w:hAnsi="Arial" w:cs="Arial"/>
                  <w:b/>
                  <w:bCs/>
                  <w:color w:val="FFFFFF"/>
                  <w:sz w:val="32"/>
                  <w:szCs w:val="32"/>
                  <w:lang w:val="en-US"/>
                  <w:rPrChange w:id="200" w:author="Dart Bridges" w:date="2017-03-03T15:41:00Z">
                    <w:rPr>
                      <w:rFonts w:ascii="Arial" w:hAnsi="Arial" w:cs="Arial"/>
                      <w:b/>
                      <w:bCs/>
                      <w:color w:val="FFFFFF"/>
                      <w:sz w:val="32"/>
                      <w:szCs w:val="32"/>
                    </w:rPr>
                  </w:rPrChange>
                </w:rPr>
                <w:delText xml:space="preserve">[Heading]</w:delText>
              </w:r>
            </w:del>
            <w:del w:id="201" w:author="Dart Bridges" w:date="2017-03-03T15:41:00Z">
              <w:r>
                <w:rPr>
                  <w:rPrChange w:id="202" w:author="Dart Bridges" w:date="2017-03-03T15:41:00Z">
                    <w:rPr/>
                  </w:rPrChange>
                </w:rPr>
              </w:r>
            </w:del>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rPr>
                <w:lang w:val="en-US"/>
                <w:del w:id="204" w:author="Dart Bridges" w:date="2017-03-03T15:41:00Z"/>
                <w:rPrChange w:id="203" w:author="Dart Bridges" w:date="2017-03-03T15:41:00Z">
                  <w:rPr/>
                </w:rPrChange>
              </w:rPr>
            </w:pPr>
            <w:del w:id="205" w:author="Dart Bridges" w:date="2017-03-03T15:41:00Z">
              <w:r>
                <w:rPr>
                  <w:rFonts w:ascii="Arial" w:hAnsi="Arial" w:cs="Arial"/>
                  <w:color w:val="0F3966"/>
                  <w:lang w:val="en-US"/>
                  <w:rPrChange w:id="206" w:author="Dart Bridges" w:date="2017-03-03T15:41:00Z">
                    <w:rPr>
                      <w:rFonts w:ascii="Arial" w:hAnsi="Arial" w:cs="Arial"/>
                      <w:color w:val="0F3966"/>
                    </w:rPr>
                  </w:rPrChange>
                </w:rPr>
                <w:delText xml:space="preserve">[Item]</w:delText>
              </w:r>
            </w:del>
            <w:del w:id="207" w:author="Dart Bridges" w:date="2017-03-03T15:41:00Z">
              <w:r>
                <w:rPr>
                  <w:rPrChange w:id="208" w:author="Dart Bridges" w:date="2017-03-03T15:41:00Z">
                    <w:rPr/>
                  </w:rPrChange>
                </w:rPr>
              </w:r>
            </w:del>
          </w:p>
        </w:tc>
        <w:tc>
          <w:tcPr>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rPr>
                <w:lang w:val="en-US"/>
                <w:del w:id="210" w:author="Dart Bridges" w:date="2017-03-03T15:41:00Z"/>
                <w:rPrChange w:id="209" w:author="Dart Bridges" w:date="2017-03-03T15:41:00Z">
                  <w:rPr/>
                </w:rPrChange>
              </w:rPr>
            </w:pPr>
            <w:del w:id="211" w:author="Dart Bridges" w:date="2017-03-03T15:41:00Z">
              <w:r>
                <w:rPr>
                  <w:rFonts w:ascii="Arial" w:hAnsi="Arial" w:cs="Arial"/>
                  <w:color w:val="0F3966"/>
                  <w:lang w:val="en-US"/>
                  <w:rPrChange w:id="212" w:author="Dart Bridges" w:date="2017-03-03T15:41:00Z">
                    <w:rPr>
                      <w:rFonts w:ascii="Arial" w:hAnsi="Arial" w:cs="Arial"/>
                      <w:color w:val="0F3966"/>
                    </w:rPr>
                  </w:rPrChange>
                </w:rPr>
                <w:delText xml:space="preserve">[Item]</w:delText>
              </w:r>
            </w:del>
            <w:del w:id="213" w:author="Dart Bridges" w:date="2017-03-03T15:41:00Z">
              <w:r>
                <w:rPr>
                  <w:rPrChange w:id="214" w:author="Dart Bridges" w:date="2017-03-03T15:41:00Z">
                    <w:rPr/>
                  </w:rPrChange>
                </w:rPr>
              </w:r>
            </w:del>
          </w:p>
        </w:tc>
      </w:tr>
      <w:tr>
        <w:trPr>
          <w:tblCellSpacing w:w="0" w:type="dxa"/>
        </w:trPr>
        <w:tc>
          <w:tcPr>
            <w:shd w:val="clear" w:color="auto" w:fill="0F3966"/>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120" w:afterAutospacing="0" w:before="120" w:beforeAutospacing="0"/>
              <w:rPr>
                <w:lang w:val="en-US"/>
                <w:del w:id="216" w:author="Dart Bridges" w:date="2017-03-03T15:41:00Z"/>
                <w:rPrChange w:id="215" w:author="Dart Bridges" w:date="2017-03-03T15:41:00Z">
                  <w:rPr/>
                </w:rPrChange>
              </w:rPr>
            </w:pPr>
            <w:del w:id="217" w:author="Dart Bridges" w:date="2017-03-03T15:41:00Z">
              <w:r>
                <w:rPr>
                  <w:rFonts w:ascii="Arial" w:hAnsi="Arial" w:cs="Arial"/>
                  <w:b/>
                  <w:bCs/>
                  <w:color w:val="FFFFFF"/>
                  <w:sz w:val="32"/>
                  <w:szCs w:val="32"/>
                  <w:lang w:val="en-US"/>
                  <w:rPrChange w:id="218" w:author="Dart Bridges" w:date="2017-03-03T15:41:00Z">
                    <w:rPr>
                      <w:rFonts w:ascii="Arial" w:hAnsi="Arial" w:cs="Arial"/>
                      <w:b/>
                      <w:bCs/>
                      <w:color w:val="FFFFFF"/>
                      <w:sz w:val="32"/>
                      <w:szCs w:val="32"/>
                    </w:rPr>
                  </w:rPrChange>
                </w:rPr>
                <w:delText xml:space="preserve">[Heading]</w:delText>
              </w:r>
            </w:del>
            <w:del w:id="219" w:author="Dart Bridges" w:date="2017-03-03T15:41:00Z">
              <w:r>
                <w:rPr>
                  <w:rPrChange w:id="220" w:author="Dart Bridges" w:date="2017-03-03T15:41:00Z">
                    <w:rPr/>
                  </w:rPrChange>
                </w:rPr>
              </w:r>
            </w:del>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8" w:type="dxa"/>
            <w:vAlign w:val="center"/>
            <w:textDirection w:val="lrTb"/>
            <w:noWrap w:val="false"/>
          </w:tcPr>
          <w:p>
            <w:pPr>
              <w:pStyle w:val="204"/>
              <w:spacing w:after="80" w:afterAutospacing="0" w:before="120" w:beforeAutospacing="0"/>
              <w:rPr>
                <w:lang w:val="en-US"/>
                <w:del w:id="222" w:author="Dart Bridges" w:date="2017-03-03T15:41:00Z"/>
                <w:rPrChange w:id="221" w:author="Dart Bridges" w:date="2017-03-03T15:41:00Z">
                  <w:rPr/>
                </w:rPrChange>
              </w:rPr>
            </w:pPr>
            <w:del w:id="223" w:author="Dart Bridges" w:date="2017-03-03T15:41:00Z">
              <w:r>
                <w:rPr>
                  <w:rFonts w:ascii="Arial" w:hAnsi="Arial" w:cs="Arial"/>
                  <w:color w:val="0F3966"/>
                  <w:lang w:val="en-US"/>
                  <w:rPrChange w:id="224" w:author="Dart Bridges" w:date="2017-03-03T15:41:00Z">
                    <w:rPr>
                      <w:rFonts w:ascii="Arial" w:hAnsi="Arial" w:cs="Arial"/>
                      <w:color w:val="0F3966"/>
                    </w:rPr>
                  </w:rPrChange>
                </w:rPr>
                <w:delText xml:space="preserve">[Item]</w:delText>
              </w:r>
            </w:del>
            <w:del w:id="225" w:author="Dart Bridges" w:date="2017-03-03T15:41:00Z">
              <w:r>
                <w:rPr>
                  <w:rPrChange w:id="226" w:author="Dart Bridges" w:date="2017-03-03T15:41:00Z">
                    <w:rPr/>
                  </w:rPrChange>
                </w:rPr>
              </w:r>
            </w:del>
          </w:p>
        </w:tc>
        <w:tc>
          <w:tcPr>
            <w:shd w:val="clear" w:color="auto" w:fill="F6F3DE"/>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2919" w:type="dxa"/>
            <w:vAlign w:val="center"/>
            <w:textDirection w:val="lrTb"/>
            <w:noWrap w:val="false"/>
          </w:tcPr>
          <w:p>
            <w:pPr>
              <w:pStyle w:val="204"/>
              <w:spacing w:after="80" w:afterAutospacing="0" w:before="120" w:beforeAutospacing="0"/>
              <w:rPr>
                <w:lang w:val="en-US"/>
                <w:del w:id="228" w:author="Dart Bridges" w:date="2017-03-03T15:41:00Z"/>
                <w:rPrChange w:id="227" w:author="Dart Bridges" w:date="2017-03-03T15:41:00Z">
                  <w:rPr/>
                </w:rPrChange>
              </w:rPr>
            </w:pPr>
            <w:del w:id="229" w:author="Dart Bridges" w:date="2017-03-03T15:41:00Z">
              <w:r>
                <w:rPr>
                  <w:rFonts w:ascii="Arial" w:hAnsi="Arial" w:cs="Arial"/>
                  <w:color w:val="0F3966"/>
                  <w:lang w:val="en-US"/>
                  <w:rPrChange w:id="230" w:author="Dart Bridges" w:date="2017-03-03T15:41:00Z">
                    <w:rPr>
                      <w:rFonts w:ascii="Arial" w:hAnsi="Arial" w:cs="Arial"/>
                      <w:color w:val="0F3966"/>
                    </w:rPr>
                  </w:rPrChange>
                </w:rPr>
                <w:delText xml:space="preserve">[Item]</w:delText>
              </w:r>
            </w:del>
            <w:del w:id="231" w:author="Dart Bridges" w:date="2017-03-03T15:41:00Z">
              <w:r>
                <w:rPr>
                  <w:rPrChange w:id="232" w:author="Dart Bridges" w:date="2017-03-03T15:41:00Z">
                    <w:rPr/>
                  </w:rPrChange>
                </w:rPr>
              </w:r>
            </w:del>
          </w:p>
        </w:tc>
      </w:tr>
    </w:tbl>
    <w:p>
      <w:pPr>
        <w:pStyle w:val="146"/>
        <w:rPr>
          <w:del w:id="233" w:author="Dart Bridges" w:date="2017-03-03T15:41:00Z"/>
        </w:rPr>
      </w:pPr>
      <w:del w:id="234" w:author="Dart Bridges" w:date="2017-03-03T15:41:00Z">
        <w:r>
          <w:rPr>
            <w:color w:val="0F3966"/>
            <w:szCs w:val="36"/>
          </w:rPr>
          <w:delText xml:space="preserve">Add a Quote</w:delText>
        </w:r>
      </w:del>
      <w:del w:id="235" w:author="Dart Bridges" w:date="2017-03-03T15:41:00Z">
        <w:r/>
      </w:del>
    </w:p>
    <w:p>
      <w:pPr>
        <w:pStyle w:val="204"/>
        <w:spacing w:after="200" w:afterAutospacing="0" w:before="200" w:beforeAutospacing="0"/>
        <w:rPr>
          <w:lang w:val="en-US"/>
          <w:del w:id="236" w:author="Dart Bridges" w:date="2017-03-03T15:41:00Z"/>
        </w:rPr>
      </w:pPr>
      <w:del w:id="237" w:author="Dart Bridges" w:date="2017-03-03T15:41:00Z">
        <w:r>
          <w:rPr>
            <w:rFonts w:ascii="Arial" w:hAnsi="Arial" w:cs="Arial"/>
            <w:i/>
            <w:iCs/>
            <w:color w:val="0F3966"/>
            <w:sz w:val="36"/>
            <w:szCs w:val="36"/>
            <w:lang w:val="en-US"/>
          </w:rPr>
          <w:delText xml:space="preserve">“Use the Quote style to call out a quotation or other important point from your text.”</w:delText>
        </w:r>
      </w:del>
      <w:del w:id="238" w:author="Dart Bridges" w:date="2017-03-03T15:41:00Z">
        <w:r/>
      </w:del>
    </w:p>
    <w:p>
      <w:r/>
      <w:r/>
    </w:p>
    <w:sectPr>
      <w:footerReference w:type="default" r:id="rId8"/>
      <w:footnotePr/>
      <w:type w:val="nextPage"/>
      <w:pgSz w:w="12240" w:h="15840"/>
      <w:pgMar w:top="1584" w:right="2016" w:bottom="1800" w:left="1440" w:gutter="0" w:header="720" w:footer="576"/>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ourier New">
    <w:panose1 w:val="02070309020205020404"/>
  </w:font>
  <w:font w:name="Segoe UI">
    <w:panose1 w:val="020B0502040204020203"/>
  </w:font>
  <w:font w:name="Symbol">
    <w:panose1 w:val="05050102010706020507"/>
  </w:font>
  <w:font w:name="Times New Roman">
    <w:panose1 w:val="02020603050405020304"/>
  </w:font>
  <w:font w:name="Wingdings">
    <w:panose1 w:val="05000000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92"/>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CellMar>
        <w:left w:w="0" w:type="dxa"/>
        <w:right w:w="0" w:type="dxa"/>
      </w:tblCellMar>
      <w:tblLook w:val="04A0" w:firstRow="1" w:lastRow="0" w:firstColumn="1" w:lastColumn="0" w:noHBand="0" w:noVBand="1"/>
    </w:tblPr>
    <w:tblGrid>
      <w:gridCol w:w="2918"/>
      <w:gridCol w:w="2918"/>
      <w:gridCol w:w="2919"/>
    </w:tblGrid>
    <w:tr>
      <w:trPr/>
      <w:tc>
        <w:tcPr>
          <w:tcW w:w="2918" w:type="dxa"/>
          <w:textDirection w:val="lrTb"/>
          <w:noWrap w:val="false"/>
        </w:tcPr>
        <w:p>
          <w:pPr>
            <w:pStyle w:val="197"/>
          </w:pPr>
          <w:r/>
          <w:fldSimple w:instr="PAGE \* MERGEFORMAT">
            <w:r>
              <w:t xml:space="preserve">2</w:t>
            </w:r>
          </w:fldSimple>
          <w:r/>
          <w:r/>
          <w:r/>
        </w:p>
      </w:tc>
      <w:tc>
        <w:tcPr>
          <w:tcW w:w="2918" w:type="dxa"/>
          <w:textDirection w:val="lrTb"/>
          <w:noWrap w:val="false"/>
        </w:tcPr>
        <w:p>
          <w:pPr>
            <w:pStyle w:val="197"/>
            <w:jc w:val="center"/>
          </w:pPr>
          <w:r/>
          <w:r/>
        </w:p>
      </w:tc>
      <w:tc>
        <w:tcPr>
          <w:tcW w:w="2919" w:type="dxa"/>
          <w:textDirection w:val="lrTb"/>
          <w:noWrap w:val="false"/>
        </w:tcPr>
        <w:p>
          <w:pPr>
            <w:pStyle w:val="197"/>
            <w:jc w:val="right"/>
          </w:pPr>
          <w:r/>
          <w:r/>
        </w:p>
      </w:tc>
    </w:tr>
  </w:tbl>
  <w:p>
    <w:pPr>
      <w:pStyle w:val="19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1">
    <w:multiLevelType w:val="hybridMultilevel"/>
    <w:lvl w:ilvl="0">
      <w:start w:val="1"/>
      <w:numFmt w:val="decimal"/>
      <w:pStyle w:val="202"/>
      <w:suff w:val="tab"/>
      <w:lvlText w:val="%1."/>
      <w:lvlJc w:val="left"/>
      <w:pPr>
        <w:ind w:left="720" w:hanging="355"/>
        <w:tabs>
          <w:tab w:val="left" w:pos="720"/>
        </w:tabs>
      </w:pPr>
      <w:rPr>
        <w:rFonts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2">
    <w:multiLevelType w:val="hybridMultilevel"/>
    <w:lvl w:ilvl="0">
      <w:start w:val="1"/>
      <w:numFmt w:val="bullet"/>
      <w:suff w:val="tab"/>
      <w:lvlText w:val=""/>
      <w:lvlJc w:val="left"/>
      <w:pPr>
        <w:ind w:left="1080" w:hanging="355"/>
        <w:tabs>
          <w:tab w:val="left" w:pos="1080"/>
        </w:tabs>
      </w:pPr>
      <w:rPr>
        <w:rFonts w:ascii="Symbol" w:hAnsi="Symbol"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3">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4">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5">
    <w:multiLevelType w:val="hybridMultilevel"/>
    <w:lvl w:ilvl="0">
      <w:start w:val="1"/>
      <w:numFmt w:val="bullet"/>
      <w:suff w:val="tab"/>
      <w:lvlText w:val=""/>
      <w:lvlJc w:val="left"/>
      <w:pPr>
        <w:ind w:left="1800" w:hanging="355"/>
        <w:tabs>
          <w:tab w:val="left" w:pos="1800"/>
        </w:tabs>
      </w:pPr>
      <w:rPr>
        <w:rFonts w:ascii="Symbol" w:hAnsi="Symbol"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6">
    <w:multiLevelType w:val="hybridMultilevel"/>
    <w:lvl w:ilvl="0">
      <w:start w:val="1"/>
      <w:numFmt w:val="bullet"/>
      <w:suff w:val="tab"/>
      <w:lvlText w:val="·"/>
      <w:lvlJc w:val="left"/>
      <w:pPr>
        <w:ind w:left="720" w:hanging="355"/>
      </w:pPr>
      <w:rPr>
        <w:rFonts w:ascii="Symbol" w:hAnsi="Symbol" w:cs="Symbol" w:eastAsia="Symbol"/>
        <w:color w:val="000000"/>
        <w:sz w:val="22"/>
      </w:rPr>
    </w:lvl>
    <w:lvl w:ilvl="1">
      <w:start w:val="1"/>
      <w:numFmt w:val="bullet"/>
      <w:suff w:val="tab"/>
      <w:lvlText w:val="·"/>
      <w:lvlJc w:val="left"/>
      <w:pPr>
        <w:ind w:left="1440" w:hanging="355"/>
      </w:pPr>
      <w:rPr>
        <w:rFonts w:ascii="Symbol" w:hAnsi="Symbol" w:cs="Symbol" w:eastAsia="Symbol"/>
        <w:color w:val="000000"/>
        <w:sz w:val="22"/>
      </w:rPr>
    </w:lvl>
    <w:lvl w:ilvl="2">
      <w:start w:val="1"/>
      <w:numFmt w:val="bullet"/>
      <w:suff w:val="tab"/>
      <w:lvlText w:val="·"/>
      <w:lvlJc w:val="left"/>
      <w:pPr>
        <w:ind w:left="2160" w:hanging="355"/>
      </w:pPr>
      <w:rPr>
        <w:rFonts w:ascii="Symbol" w:hAnsi="Symbol" w:cs="Symbol" w:eastAsia="Symbol"/>
        <w:color w:val="000000"/>
        <w:sz w:val="22"/>
      </w:rPr>
    </w:lvl>
    <w:lvl w:ilvl="3">
      <w:start w:val="1"/>
      <w:numFmt w:val="bullet"/>
      <w:suff w:val="tab"/>
      <w:lvlText w:val="·"/>
      <w:lvlJc w:val="left"/>
      <w:pPr>
        <w:ind w:left="2880" w:hanging="355"/>
      </w:pPr>
      <w:rPr>
        <w:rFonts w:ascii="Symbol" w:hAnsi="Symbol" w:cs="Symbol" w:eastAsia="Symbol"/>
        <w:color w:val="000000"/>
        <w:sz w:val="22"/>
      </w:rPr>
    </w:lvl>
    <w:lvl w:ilvl="4">
      <w:start w:val="1"/>
      <w:numFmt w:val="bullet"/>
      <w:suff w:val="tab"/>
      <w:lvlText w:val="·"/>
      <w:lvlJc w:val="left"/>
      <w:pPr>
        <w:ind w:left="3600" w:hanging="355"/>
      </w:pPr>
      <w:rPr>
        <w:rFonts w:ascii="Symbol" w:hAnsi="Symbol" w:cs="Symbol" w:eastAsia="Symbol"/>
        <w:color w:val="000000"/>
        <w:sz w:val="22"/>
      </w:rPr>
    </w:lvl>
    <w:lvl w:ilvl="5">
      <w:start w:val="1"/>
      <w:numFmt w:val="bullet"/>
      <w:suff w:val="tab"/>
      <w:lvlText w:val="·"/>
      <w:lvlJc w:val="left"/>
      <w:pPr>
        <w:ind w:left="4320" w:hanging="355"/>
      </w:pPr>
      <w:rPr>
        <w:rFonts w:ascii="Symbol" w:hAnsi="Symbol" w:cs="Symbol" w:eastAsia="Symbol"/>
        <w:color w:val="000000"/>
        <w:sz w:val="22"/>
      </w:rPr>
    </w:lvl>
    <w:lvl w:ilvl="6">
      <w:start w:val="1"/>
      <w:numFmt w:val="bullet"/>
      <w:suff w:val="tab"/>
      <w:lvlText w:val="·"/>
      <w:lvlJc w:val="left"/>
      <w:pPr>
        <w:ind w:left="5040" w:hanging="355"/>
      </w:pPr>
      <w:rPr>
        <w:rFonts w:ascii="Symbol" w:hAnsi="Symbol" w:cs="Symbol" w:eastAsia="Symbol"/>
        <w:color w:val="000000"/>
        <w:sz w:val="22"/>
      </w:rPr>
    </w:lvl>
    <w:lvl w:ilvl="7">
      <w:start w:val="1"/>
      <w:numFmt w:val="bullet"/>
      <w:suff w:val="tab"/>
      <w:lvlText w:val="·"/>
      <w:lvlJc w:val="left"/>
      <w:pPr>
        <w:ind w:left="5760" w:hanging="355"/>
      </w:pPr>
      <w:rPr>
        <w:rFonts w:ascii="Symbol" w:hAnsi="Symbol" w:cs="Symbol" w:eastAsia="Symbol"/>
        <w:color w:val="000000"/>
        <w:sz w:val="22"/>
      </w:rPr>
    </w:lvl>
    <w:lvl w:ilvl="8">
      <w:start w:val="1"/>
      <w:numFmt w:val="bullet"/>
      <w:suff w:val="tab"/>
      <w:lvlText w:val="·"/>
      <w:lvlJc w:val="left"/>
      <w:pPr>
        <w:ind w:left="6480" w:hanging="355"/>
      </w:pPr>
      <w:rPr>
        <w:rFonts w:ascii="Symbol" w:hAnsi="Symbol" w:cs="Symbol" w:eastAsia="Symbol"/>
        <w:color w:val="000000"/>
        <w:sz w:val="22"/>
      </w:rPr>
    </w:lvl>
  </w:abstractNum>
  <w:abstractNum w:abstractNumId="7">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8">
    <w:multiLevelType w:val="hybridMultilevel"/>
    <w:lvl w:ilvl="0">
      <w:start w:val="1"/>
      <w:numFmt w:val="bullet"/>
      <w:suff w:val="tab"/>
      <w:lvlText w:val="·"/>
      <w:lvlJc w:val="left"/>
      <w:pPr>
        <w:ind w:left="720" w:hanging="355"/>
      </w:pPr>
      <w:rPr>
        <w:rFonts w:ascii="Symbol" w:hAnsi="Symbol" w:cs="Symbol" w:eastAsia="Symbol"/>
        <w:color w:val="000000"/>
        <w:sz w:val="22"/>
      </w:rPr>
    </w:lvl>
    <w:lvl w:ilvl="1">
      <w:start w:val="1"/>
      <w:numFmt w:val="bullet"/>
      <w:suff w:val="tab"/>
      <w:lvlText w:val="·"/>
      <w:lvlJc w:val="left"/>
      <w:pPr>
        <w:ind w:left="1440" w:hanging="355"/>
      </w:pPr>
      <w:rPr>
        <w:rFonts w:ascii="Symbol" w:hAnsi="Symbol" w:cs="Symbol" w:eastAsia="Symbol"/>
        <w:color w:val="000000"/>
        <w:sz w:val="22"/>
      </w:rPr>
    </w:lvl>
    <w:lvl w:ilvl="2">
      <w:start w:val="1"/>
      <w:numFmt w:val="bullet"/>
      <w:suff w:val="tab"/>
      <w:lvlText w:val="·"/>
      <w:lvlJc w:val="left"/>
      <w:pPr>
        <w:ind w:left="2160" w:hanging="355"/>
      </w:pPr>
      <w:rPr>
        <w:rFonts w:ascii="Symbol" w:hAnsi="Symbol" w:cs="Symbol" w:eastAsia="Symbol"/>
        <w:color w:val="000000"/>
        <w:sz w:val="22"/>
      </w:rPr>
    </w:lvl>
    <w:lvl w:ilvl="3">
      <w:start w:val="1"/>
      <w:numFmt w:val="bullet"/>
      <w:suff w:val="tab"/>
      <w:lvlText w:val="·"/>
      <w:lvlJc w:val="left"/>
      <w:pPr>
        <w:ind w:left="2880" w:hanging="355"/>
      </w:pPr>
      <w:rPr>
        <w:rFonts w:ascii="Symbol" w:hAnsi="Symbol" w:cs="Symbol" w:eastAsia="Symbol"/>
        <w:color w:val="000000"/>
        <w:sz w:val="22"/>
      </w:rPr>
    </w:lvl>
    <w:lvl w:ilvl="4">
      <w:start w:val="1"/>
      <w:numFmt w:val="bullet"/>
      <w:suff w:val="tab"/>
      <w:lvlText w:val="·"/>
      <w:lvlJc w:val="left"/>
      <w:pPr>
        <w:ind w:left="3600" w:hanging="355"/>
      </w:pPr>
      <w:rPr>
        <w:rFonts w:ascii="Symbol" w:hAnsi="Symbol" w:cs="Symbol" w:eastAsia="Symbol"/>
        <w:color w:val="000000"/>
        <w:sz w:val="22"/>
      </w:rPr>
    </w:lvl>
    <w:lvl w:ilvl="5">
      <w:start w:val="1"/>
      <w:numFmt w:val="bullet"/>
      <w:suff w:val="tab"/>
      <w:lvlText w:val="·"/>
      <w:lvlJc w:val="left"/>
      <w:pPr>
        <w:ind w:left="4320" w:hanging="355"/>
      </w:pPr>
      <w:rPr>
        <w:rFonts w:ascii="Symbol" w:hAnsi="Symbol" w:cs="Symbol" w:eastAsia="Symbol"/>
        <w:color w:val="000000"/>
        <w:sz w:val="22"/>
      </w:rPr>
    </w:lvl>
    <w:lvl w:ilvl="6">
      <w:start w:val="1"/>
      <w:numFmt w:val="bullet"/>
      <w:suff w:val="tab"/>
      <w:lvlText w:val="·"/>
      <w:lvlJc w:val="left"/>
      <w:pPr>
        <w:ind w:left="5040" w:hanging="355"/>
      </w:pPr>
      <w:rPr>
        <w:rFonts w:ascii="Symbol" w:hAnsi="Symbol" w:cs="Symbol" w:eastAsia="Symbol"/>
        <w:color w:val="000000"/>
        <w:sz w:val="22"/>
      </w:rPr>
    </w:lvl>
    <w:lvl w:ilvl="7">
      <w:start w:val="1"/>
      <w:numFmt w:val="bullet"/>
      <w:suff w:val="tab"/>
      <w:lvlText w:val="·"/>
      <w:lvlJc w:val="left"/>
      <w:pPr>
        <w:ind w:left="5760" w:hanging="355"/>
      </w:pPr>
      <w:rPr>
        <w:rFonts w:ascii="Symbol" w:hAnsi="Symbol" w:cs="Symbol" w:eastAsia="Symbol"/>
        <w:color w:val="000000"/>
        <w:sz w:val="22"/>
      </w:rPr>
    </w:lvl>
    <w:lvl w:ilvl="8">
      <w:start w:val="1"/>
      <w:numFmt w:val="bullet"/>
      <w:suff w:val="tab"/>
      <w:lvlText w:val="·"/>
      <w:lvlJc w:val="left"/>
      <w:pPr>
        <w:ind w:left="6480" w:hanging="355"/>
      </w:pPr>
      <w:rPr>
        <w:rFonts w:ascii="Symbol" w:hAnsi="Symbol" w:cs="Symbol" w:eastAsia="Symbol"/>
        <w:color w:val="000000"/>
        <w:sz w:val="22"/>
      </w:rPr>
    </w:lvl>
  </w:abstractNum>
  <w:abstractNum w:abstractNumId="9">
    <w:multiLevelType w:val="hybridMultilevel"/>
    <w:lvl w:ilvl="0">
      <w:start w:val="1"/>
      <w:numFmt w:val="bullet"/>
      <w:pStyle w:val="194"/>
      <w:suff w:val="tab"/>
      <w:lvlText w:val=""/>
      <w:lvlJc w:val="left"/>
      <w:pPr>
        <w:ind w:left="720" w:hanging="355"/>
        <w:tabs>
          <w:tab w:val="left" w:pos="720"/>
        </w:tabs>
      </w:pPr>
      <w:rPr>
        <w:rFonts w:ascii="Symbol" w:hAnsi="Symbol"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0">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11">
    <w:multiLevelType w:val="hybridMultilevel"/>
    <w:lvl w:ilvl="0">
      <w:start w:val="1"/>
      <w:numFmt w:val="decimal"/>
      <w:suff w:val="tab"/>
      <w:lvlText w:val="%1."/>
      <w:lvlJc w:val="left"/>
      <w:pPr>
        <w:ind w:left="720" w:hanging="355"/>
        <w:tabs>
          <w:tab w:val="left" w:pos="720"/>
        </w:tabs>
      </w:p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2">
    <w:multiLevelType w:val="hybridMultilevel"/>
    <w:lvl w:ilvl="0">
      <w:start w:val="1"/>
      <w:numFmt w:val="decimal"/>
      <w:suff w:val="tab"/>
      <w:lvlText w:val="%1."/>
      <w:lvlJc w:val="left"/>
      <w:pPr>
        <w:ind w:left="1440" w:hanging="355"/>
        <w:tabs>
          <w:tab w:val="left" w:pos="1440"/>
        </w:tabs>
      </w:p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3">
    <w:multiLevelType w:val="hybridMultilevel"/>
    <w:lvl w:ilvl="0">
      <w:start w:val="1"/>
      <w:numFmt w:val="decimal"/>
      <w:suff w:val="tab"/>
      <w:lvlText w:val="%1."/>
      <w:lvlJc w:val="left"/>
      <w:pPr>
        <w:ind w:left="1080" w:hanging="355"/>
        <w:tabs>
          <w:tab w:val="left" w:pos="1080"/>
        </w:tabs>
      </w:p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4">
    <w:multiLevelType w:val="hybridMultilevel"/>
    <w:lvl w:ilvl="0">
      <w:start w:val="1"/>
      <w:numFmt w:val="bullet"/>
      <w:suff w:val="tab"/>
      <w:lvlText w:val=""/>
      <w:lvlJc w:val="left"/>
      <w:pPr>
        <w:ind w:left="1440" w:hanging="355"/>
        <w:tabs>
          <w:tab w:val="left" w:pos="1440"/>
        </w:tabs>
      </w:pPr>
      <w:rPr>
        <w:rFonts w:ascii="Symbol" w:hAnsi="Symbol"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5">
    <w:multiLevelType w:val="hybridMultilevel"/>
    <w:lvl w:ilvl="0">
      <w:start w:val="1"/>
      <w:numFmt w:val="bullet"/>
      <w:suff w:val="tab"/>
      <w:lvlText w:val=""/>
      <w:lvlJc w:val="left"/>
      <w:pPr>
        <w:ind w:left="720" w:hanging="355"/>
        <w:tabs>
          <w:tab w:val="left" w:pos="720"/>
        </w:tabs>
      </w:pPr>
      <w:rPr>
        <w:rFonts w:ascii="Symbol" w:hAnsi="Symbol" w:hint="default"/>
      </w:rPr>
    </w:lvl>
    <w:lvl w:ilvl="1">
      <w:start w:val="1"/>
      <w:numFmt w:val="bullet"/>
      <w:suff w:val="tab"/>
      <w:lvlText w:val="o"/>
      <w:lvlJc w:val="left"/>
      <w:pPr>
        <w:ind w:left="1440" w:hanging="355"/>
      </w:pPr>
      <w:rPr>
        <w:rFonts w:ascii="Courier New" w:hAnsi="Courier New" w:cs="Courier New" w:eastAsia="Courier New" w:hint="default"/>
      </w:rPr>
    </w:lvl>
    <w:lvl w:ilvl="2">
      <w:start w:val="1"/>
      <w:numFmt w:val="bullet"/>
      <w:suff w:val="tab"/>
      <w:lvlText w:val="§"/>
      <w:lvlJc w:val="left"/>
      <w:pPr>
        <w:ind w:left="2160" w:hanging="355"/>
      </w:pPr>
      <w:rPr>
        <w:rFonts w:ascii="Wingdings" w:hAnsi="Wingdings" w:cs="Wingdings" w:eastAsia="Wingdings" w:hint="default"/>
      </w:rPr>
    </w:lvl>
    <w:lvl w:ilvl="3">
      <w:start w:val="1"/>
      <w:numFmt w:val="bullet"/>
      <w:suff w:val="tab"/>
      <w:lvlText w:val="·"/>
      <w:lvlJc w:val="left"/>
      <w:pPr>
        <w:ind w:left="2880" w:hanging="355"/>
      </w:pPr>
      <w:rPr>
        <w:rFonts w:ascii="Symbol" w:hAnsi="Symbol" w:cs="Symbol" w:eastAsia="Symbol" w:hint="default"/>
      </w:rPr>
    </w:lvl>
    <w:lvl w:ilvl="4">
      <w:start w:val="1"/>
      <w:numFmt w:val="bullet"/>
      <w:suff w:val="tab"/>
      <w:lvlText w:val="o"/>
      <w:lvlJc w:val="left"/>
      <w:pPr>
        <w:ind w:left="3600" w:hanging="355"/>
      </w:pPr>
      <w:rPr>
        <w:rFonts w:ascii="Courier New" w:hAnsi="Courier New" w:cs="Courier New" w:eastAsia="Courier New" w:hint="default"/>
      </w:rPr>
    </w:lvl>
    <w:lvl w:ilvl="5">
      <w:start w:val="1"/>
      <w:numFmt w:val="bullet"/>
      <w:suff w:val="tab"/>
      <w:lvlText w:val="§"/>
      <w:lvlJc w:val="left"/>
      <w:pPr>
        <w:ind w:left="4320" w:hanging="355"/>
      </w:pPr>
      <w:rPr>
        <w:rFonts w:ascii="Wingdings" w:hAnsi="Wingdings" w:cs="Wingdings" w:eastAsia="Wingdings" w:hint="default"/>
      </w:rPr>
    </w:lvl>
    <w:lvl w:ilvl="6">
      <w:start w:val="1"/>
      <w:numFmt w:val="bullet"/>
      <w:suff w:val="tab"/>
      <w:lvlText w:val="·"/>
      <w:lvlJc w:val="left"/>
      <w:pPr>
        <w:ind w:left="5040" w:hanging="355"/>
      </w:pPr>
      <w:rPr>
        <w:rFonts w:ascii="Symbol" w:hAnsi="Symbol" w:cs="Symbol" w:eastAsia="Symbol" w:hint="default"/>
      </w:rPr>
    </w:lvl>
    <w:lvl w:ilvl="7">
      <w:start w:val="1"/>
      <w:numFmt w:val="bullet"/>
      <w:suff w:val="tab"/>
      <w:lvlText w:val="o"/>
      <w:lvlJc w:val="left"/>
      <w:pPr>
        <w:ind w:left="5760" w:hanging="355"/>
      </w:pPr>
      <w:rPr>
        <w:rFonts w:ascii="Courier New" w:hAnsi="Courier New" w:cs="Courier New" w:eastAsia="Courier New" w:hint="default"/>
      </w:rPr>
    </w:lvl>
    <w:lvl w:ilvl="8">
      <w:start w:val="1"/>
      <w:numFmt w:val="bullet"/>
      <w:suff w:val="tab"/>
      <w:lvlText w:val="§"/>
      <w:lvlJc w:val="left"/>
      <w:pPr>
        <w:ind w:left="6480" w:hanging="355"/>
      </w:pPr>
      <w:rPr>
        <w:rFonts w:ascii="Wingdings" w:hAnsi="Wingdings" w:cs="Wingdings" w:eastAsia="Wingdings" w:hint="default"/>
      </w:rPr>
    </w:lvl>
  </w:abstractNum>
  <w:abstractNum w:abstractNumId="16">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abstractNum w:abstractNumId="17">
    <w:multiLevelType w:val="hybridMultilevel"/>
    <w:lvl w:ilvl="0">
      <w:start w:val="1"/>
      <w:numFmt w:val="bullet"/>
      <w:suff w:val="tab"/>
      <w:lvlText w:val=""/>
      <w:lvlJc w:val="left"/>
      <w:pPr>
        <w:ind w:left="720" w:hanging="359"/>
        <w:tabs>
          <w:tab w:val="left" w:pos="720"/>
        </w:tabs>
      </w:pPr>
      <w:rPr>
        <w:rFonts w:ascii="Symbol" w:hAnsi="Symbol" w:hint="default"/>
        <w:sz w:val="20"/>
      </w:rPr>
    </w:lvl>
    <w:lvl w:ilvl="1">
      <w:start w:val="1"/>
      <w:numFmt w:val="bullet"/>
      <w:suff w:val="tab"/>
      <w:lvlText w:val="o"/>
      <w:lvlJc w:val="left"/>
      <w:pPr>
        <w:ind w:left="1440" w:hanging="359"/>
        <w:tabs>
          <w:tab w:val="left" w:pos="1440"/>
        </w:tabs>
      </w:pPr>
      <w:rPr>
        <w:rFonts w:ascii="Courier New" w:hAnsi="Courier New" w:hint="default"/>
        <w:sz w:val="20"/>
      </w:rPr>
    </w:lvl>
    <w:lvl w:ilvl="2">
      <w:start w:val="1"/>
      <w:numFmt w:val="bullet"/>
      <w:suff w:val="tab"/>
      <w:lvlText w:val=""/>
      <w:lvlJc w:val="left"/>
      <w:pPr>
        <w:ind w:left="2160" w:hanging="359"/>
        <w:tabs>
          <w:tab w:val="left" w:pos="2160"/>
        </w:tabs>
      </w:pPr>
      <w:rPr>
        <w:rFonts w:ascii="Wingdings" w:hAnsi="Wingdings" w:hint="default"/>
        <w:sz w:val="20"/>
      </w:rPr>
    </w:lvl>
    <w:lvl w:ilvl="3">
      <w:start w:val="1"/>
      <w:numFmt w:val="bullet"/>
      <w:suff w:val="tab"/>
      <w:lvlText w:val=""/>
      <w:lvlJc w:val="left"/>
      <w:pPr>
        <w:ind w:left="2880" w:hanging="359"/>
        <w:tabs>
          <w:tab w:val="left" w:pos="2880"/>
        </w:tabs>
      </w:pPr>
      <w:rPr>
        <w:rFonts w:ascii="Wingdings" w:hAnsi="Wingdings" w:hint="default"/>
        <w:sz w:val="20"/>
      </w:rPr>
    </w:lvl>
    <w:lvl w:ilvl="4">
      <w:start w:val="1"/>
      <w:numFmt w:val="bullet"/>
      <w:suff w:val="tab"/>
      <w:lvlText w:val=""/>
      <w:lvlJc w:val="left"/>
      <w:pPr>
        <w:ind w:left="3600" w:hanging="359"/>
        <w:tabs>
          <w:tab w:val="left" w:pos="3600"/>
        </w:tabs>
      </w:pPr>
      <w:rPr>
        <w:rFonts w:ascii="Wingdings" w:hAnsi="Wingdings" w:hint="default"/>
        <w:sz w:val="20"/>
      </w:rPr>
    </w:lvl>
    <w:lvl w:ilvl="5">
      <w:start w:val="1"/>
      <w:numFmt w:val="bullet"/>
      <w:suff w:val="tab"/>
      <w:lvlText w:val=""/>
      <w:lvlJc w:val="left"/>
      <w:pPr>
        <w:ind w:left="4320" w:hanging="359"/>
        <w:tabs>
          <w:tab w:val="left" w:pos="4320"/>
        </w:tabs>
      </w:pPr>
      <w:rPr>
        <w:rFonts w:ascii="Wingdings" w:hAnsi="Wingdings" w:hint="default"/>
        <w:sz w:val="20"/>
      </w:rPr>
    </w:lvl>
    <w:lvl w:ilvl="6">
      <w:start w:val="1"/>
      <w:numFmt w:val="bullet"/>
      <w:suff w:val="tab"/>
      <w:lvlText w:val=""/>
      <w:lvlJc w:val="left"/>
      <w:pPr>
        <w:ind w:left="5040" w:hanging="359"/>
        <w:tabs>
          <w:tab w:val="left" w:pos="5040"/>
        </w:tabs>
      </w:pPr>
      <w:rPr>
        <w:rFonts w:ascii="Wingdings" w:hAnsi="Wingdings" w:hint="default"/>
        <w:sz w:val="20"/>
      </w:rPr>
    </w:lvl>
    <w:lvl w:ilvl="7">
      <w:start w:val="1"/>
      <w:numFmt w:val="bullet"/>
      <w:suff w:val="tab"/>
      <w:lvlText w:val=""/>
      <w:lvlJc w:val="left"/>
      <w:pPr>
        <w:ind w:left="5760" w:hanging="359"/>
        <w:tabs>
          <w:tab w:val="left" w:pos="5760"/>
        </w:tabs>
      </w:pPr>
      <w:rPr>
        <w:rFonts w:ascii="Wingdings" w:hAnsi="Wingdings" w:hint="default"/>
        <w:sz w:val="20"/>
      </w:rPr>
    </w:lvl>
    <w:lvl w:ilvl="8">
      <w:start w:val="1"/>
      <w:numFmt w:val="bullet"/>
      <w:suff w:val="tab"/>
      <w:lvlText w:val=""/>
      <w:lvlJc w:val="left"/>
      <w:pPr>
        <w:ind w:left="6480" w:hanging="359"/>
        <w:tabs>
          <w:tab w:val="left" w:pos="6480"/>
        </w:tabs>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0F3966" w:themeColor="accent1"/>
        <w:spacing w:val="0"/>
        <w:position w:val="0"/>
        <w:sz w:val="24"/>
        <w:szCs w:val="24"/>
        <w:lang w:val="en-US" w:bidi="ar-SA" w:eastAsia="en-US"/>
      </w:rPr>
    </w:rPrDefault>
    <w:pPrDefault>
      <w:pPr>
        <w:ind w:left="0" w:right="0" w:hanging="0"/>
        <w:jc w:val="left"/>
        <w:spacing w:lineRule="auto" w:line="312" w:after="16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5" w:default="1">
    <w:name w:val="Normal"/>
    <w:qFormat/>
  </w:style>
  <w:style w:type="paragraph" w:styleId="146">
    <w:name w:val="Heading 1"/>
    <w:basedOn w:val="145"/>
    <w:next w:val="145"/>
    <w:qFormat/>
    <w:uiPriority w:val="9"/>
    <w:rPr>
      <w:b/>
      <w:sz w:val="36"/>
      <w:szCs w:val="32"/>
    </w:rPr>
    <w:pPr>
      <w:keepLines/>
      <w:keepNext/>
      <w:spacing w:lineRule="auto" w:line="264" w:after="120" w:before="280"/>
    </w:pPr>
  </w:style>
  <w:style w:type="paragraph" w:styleId="147">
    <w:name w:val="Heading 2"/>
    <w:basedOn w:val="145"/>
    <w:next w:val="145"/>
    <w:qFormat/>
    <w:uiPriority w:val="9"/>
    <w:semiHidden/>
    <w:unhideWhenUsed/>
    <w:rPr>
      <w:sz w:val="26"/>
      <w:szCs w:val="26"/>
    </w:rPr>
    <w:pPr>
      <w:keepLines/>
      <w:keepNext/>
      <w:spacing w:before="40"/>
    </w:pPr>
  </w:style>
  <w:style w:type="paragraph" w:styleId="148">
    <w:name w:val="Heading 3"/>
    <w:basedOn w:val="145"/>
    <w:next w:val="145"/>
    <w:qFormat/>
    <w:uiPriority w:val="9"/>
    <w:unhideWhenUsed/>
    <w:rPr>
      <w:b/>
      <w:bCs/>
      <w:i/>
      <w:iCs/>
      <w:color w:val="000000" w:themeColor="text1"/>
      <w:sz w:val="36"/>
      <w:szCs w:val="36"/>
    </w:rPr>
    <w:pPr>
      <w:keepLines/>
      <w:keepNext/>
      <w:spacing w:after="0" w:before="200"/>
    </w:pPr>
  </w:style>
  <w:style w:type="paragraph" w:styleId="149">
    <w:name w:val="Heading 4"/>
    <w:basedOn w:val="145"/>
    <w:next w:val="145"/>
    <w:qFormat/>
    <w:uiPriority w:val="9"/>
    <w:unhideWhenUsed/>
    <w:rPr>
      <w:color w:val="232323"/>
      <w:sz w:val="32"/>
      <w:szCs w:val="32"/>
    </w:rPr>
    <w:pPr>
      <w:keepLines/>
      <w:keepNext/>
      <w:spacing w:after="0" w:before="200"/>
    </w:pPr>
  </w:style>
  <w:style w:type="paragraph" w:styleId="150">
    <w:name w:val="Heading 5"/>
    <w:basedOn w:val="145"/>
    <w:next w:val="145"/>
    <w:qFormat/>
    <w:uiPriority w:val="9"/>
    <w:unhideWhenUsed/>
    <w:rPr>
      <w:b/>
      <w:bCs/>
      <w:color w:val="444444"/>
      <w:sz w:val="28"/>
      <w:szCs w:val="28"/>
    </w:rPr>
    <w:pPr>
      <w:keepLines/>
      <w:keepNext/>
      <w:spacing w:after="0" w:before="200"/>
    </w:pPr>
  </w:style>
  <w:style w:type="paragraph" w:styleId="151">
    <w:name w:val="Heading 6"/>
    <w:basedOn w:val="145"/>
    <w:next w:val="145"/>
    <w:qFormat/>
    <w:uiPriority w:val="9"/>
    <w:unhideWhenUsed/>
    <w:rPr>
      <w:i/>
      <w:iCs/>
      <w:color w:val="232323"/>
      <w:sz w:val="28"/>
      <w:szCs w:val="28"/>
    </w:rPr>
    <w:pPr>
      <w:keepLines/>
      <w:keepNext/>
      <w:spacing w:after="0" w:before="200"/>
    </w:pPr>
  </w:style>
  <w:style w:type="paragraph" w:styleId="152">
    <w:name w:val="Heading 7"/>
    <w:basedOn w:val="145"/>
    <w:next w:val="145"/>
    <w:qFormat/>
    <w:uiPriority w:val="9"/>
    <w:unhideWhenUsed/>
    <w:rPr>
      <w:b/>
      <w:bCs/>
      <w:color w:val="606060"/>
    </w:rPr>
    <w:pPr>
      <w:keepLines/>
      <w:keepNext/>
      <w:spacing w:after="0" w:before="200"/>
    </w:pPr>
  </w:style>
  <w:style w:type="paragraph" w:styleId="153">
    <w:name w:val="Heading 8"/>
    <w:basedOn w:val="145"/>
    <w:next w:val="145"/>
    <w:qFormat/>
    <w:uiPriority w:val="9"/>
    <w:unhideWhenUsed/>
    <w:rPr>
      <w:color w:val="444444"/>
    </w:rPr>
    <w:pPr>
      <w:keepLines/>
      <w:keepNext/>
      <w:spacing w:after="0" w:before="200"/>
    </w:pPr>
  </w:style>
  <w:style w:type="paragraph" w:styleId="154">
    <w:name w:val="Heading 9"/>
    <w:basedOn w:val="145"/>
    <w:next w:val="145"/>
    <w:qFormat/>
    <w:uiPriority w:val="9"/>
    <w:unhideWhenUsed/>
    <w:rPr>
      <w:i/>
      <w:iCs/>
      <w:color w:val="444444"/>
      <w:sz w:val="23"/>
      <w:szCs w:val="23"/>
    </w:rPr>
    <w:pPr>
      <w:keepLines/>
      <w:keepNext/>
      <w:spacing w:after="0" w:before="200"/>
    </w:pPr>
  </w:style>
  <w:style w:type="character" w:styleId="155" w:default="1">
    <w:name w:val="Default Paragraph Font"/>
    <w:uiPriority w:val="1"/>
    <w:semiHidden/>
    <w:unhideWhenUsed/>
  </w:style>
  <w:style w:type="table" w:styleId="156" w:default="1">
    <w:name w:val="Normal Table"/>
    <w:uiPriority w:val="99"/>
    <w:semiHidden/>
    <w:unhideWhenUsed/>
    <w:tblPr>
      <w:tblInd w:w="0" w:type="dxa"/>
      <w:tblCellMar>
        <w:left w:w="108" w:type="dxa"/>
        <w:top w:w="0" w:type="dxa"/>
        <w:right w:w="108" w:type="dxa"/>
        <w:bottom w:w="0" w:type="dxa"/>
      </w:tblCellMar>
    </w:tblPr>
  </w:style>
  <w:style w:type="numbering" w:styleId="157" w:default="1">
    <w:name w:val="No List"/>
    <w:uiPriority w:val="99"/>
    <w:semiHidden/>
    <w:unhideWhenUsed/>
  </w:style>
  <w:style w:type="paragraph" w:styleId="158">
    <w:name w:val="footnote text"/>
    <w:basedOn w:val="145"/>
    <w:uiPriority w:val="99"/>
    <w:semiHidden/>
    <w:unhideWhenUsed/>
    <w:rPr>
      <w:sz w:val="20"/>
    </w:rPr>
    <w:pPr>
      <w:spacing w:lineRule="auto" w:line="240" w:after="0"/>
    </w:pPr>
  </w:style>
  <w:style w:type="character" w:styleId="159">
    <w:name w:val="Footnote Text Char"/>
    <w:basedOn w:val="155"/>
    <w:uiPriority w:val="99"/>
    <w:semiHidden/>
    <w:rPr>
      <w:sz w:val="20"/>
    </w:rPr>
  </w:style>
  <w:style w:type="character" w:styleId="160">
    <w:name w:val="footnote reference"/>
    <w:basedOn w:val="155"/>
    <w:uiPriority w:val="99"/>
    <w:semiHidden/>
    <w:unhideWhenUsed/>
    <w:rPr>
      <w:vertAlign w:val="superscript"/>
    </w:rPr>
  </w:style>
  <w:style w:type="paragraph" w:styleId="161">
    <w:name w:val="List Paragraph"/>
    <w:basedOn w:val="145"/>
    <w:qFormat/>
    <w:uiPriority w:val="34"/>
    <w:pPr>
      <w:contextualSpacing w:val="true"/>
      <w:ind w:left="720"/>
    </w:pPr>
  </w:style>
  <w:style w:type="paragraph" w:styleId="162">
    <w:name w:val="No Spacing"/>
    <w:basedOn w:val="145"/>
    <w:qFormat/>
    <w:uiPriority w:val="1"/>
    <w:rPr>
      <w:color w:val="000000"/>
    </w:rPr>
    <w:pPr>
      <w:spacing w:lineRule="auto" w:line="240" w:after="0"/>
    </w:pPr>
  </w:style>
  <w:style w:type="paragraph" w:styleId="163">
    <w:name w:val="Subtitle"/>
    <w:basedOn w:val="145"/>
    <w:next w:val="145"/>
    <w:qFormat/>
    <w:uiPriority w:val="11"/>
    <w:rPr>
      <w:i/>
      <w:color w:val="444444"/>
      <w:sz w:val="52"/>
    </w:rPr>
    <w:pPr>
      <w:spacing w:lineRule="auto" w:line="240"/>
    </w:pPr>
  </w:style>
  <w:style w:type="paragraph" w:styleId="164">
    <w:name w:val="Intense Quote"/>
    <w:basedOn w:val="145"/>
    <w:next w:val="145"/>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165">
    <w:name w:val="Lined"/>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6">
    <w:name w:val="Lined - Accent 1"/>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7">
    <w:name w:val="Lined - Accent 2"/>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8">
    <w:name w:val="Lined - Accent 3"/>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69">
    <w:name w:val="Lined - Accent 4"/>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70">
    <w:name w:val="Lined - Accent 5"/>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71">
    <w:name w:val="Lined - Accent 6"/>
    <w:basedOn w:val="156"/>
    <w:uiPriority w:val="99"/>
    <w:rPr>
      <w:color w:val="404040"/>
      <w:sz w:val="20"/>
      <w:szCs w:val="20"/>
      <w:lang w:val="ru-RU" w:eastAsia="ru-RU"/>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72">
    <w:name w:val="Bordered"/>
    <w:basedOn w:val="156"/>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73">
    <w:name w:val="Bordered - Accent 1"/>
    <w:basedOn w:val="156"/>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74">
    <w:name w:val="Bordered - Accent 2"/>
    <w:basedOn w:val="156"/>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75">
    <w:name w:val="Bordered - Accent 3"/>
    <w:basedOn w:val="156"/>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76">
    <w:name w:val="Bordered - Accent 4"/>
    <w:basedOn w:val="156"/>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77">
    <w:name w:val="Bordered - Accent 5"/>
    <w:basedOn w:val="156"/>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78">
    <w:name w:val="Bordered - Accent 6"/>
    <w:basedOn w:val="156"/>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79">
    <w:name w:val="Bordered &amp; Lined"/>
    <w:basedOn w:val="156"/>
    <w:uiPriority w:val="99"/>
    <w:rPr>
      <w:color w:val="404040"/>
      <w:sz w:val="20"/>
      <w:szCs w:val="20"/>
      <w:lang w:val="ru-RU" w:eastAsia="ru-RU"/>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80">
    <w:name w:val="Bordered &amp; Lined - Accent 1"/>
    <w:basedOn w:val="156"/>
    <w:uiPriority w:val="99"/>
    <w:rPr>
      <w:color w:val="404040"/>
      <w:sz w:val="20"/>
      <w:szCs w:val="20"/>
      <w:lang w:val="ru-RU" w:eastAsia="ru-RU"/>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81">
    <w:name w:val="Bordered &amp; Lined - Accent 2"/>
    <w:basedOn w:val="156"/>
    <w:uiPriority w:val="99"/>
    <w:rPr>
      <w:color w:val="404040"/>
      <w:sz w:val="20"/>
      <w:szCs w:val="20"/>
      <w:lang w:val="ru-RU" w:eastAsia="ru-RU"/>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82">
    <w:name w:val="Bordered &amp; Lined - Accent 3"/>
    <w:basedOn w:val="156"/>
    <w:uiPriority w:val="99"/>
    <w:rPr>
      <w:color w:val="404040"/>
      <w:sz w:val="20"/>
      <w:szCs w:val="20"/>
      <w:lang w:val="ru-RU" w:eastAsia="ru-RU"/>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83">
    <w:name w:val="Bordered &amp; Lined - Accent 4"/>
    <w:basedOn w:val="156"/>
    <w:uiPriority w:val="99"/>
    <w:rPr>
      <w:color w:val="404040"/>
      <w:sz w:val="20"/>
      <w:szCs w:val="20"/>
      <w:lang w:val="ru-RU" w:eastAsia="ru-RU"/>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4">
    <w:name w:val="Bordered &amp; Lined - Accent 5"/>
    <w:basedOn w:val="156"/>
    <w:uiPriority w:val="99"/>
    <w:rPr>
      <w:color w:val="404040"/>
      <w:sz w:val="20"/>
      <w:szCs w:val="20"/>
      <w:lang w:val="ru-RU" w:eastAsia="ru-RU"/>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5">
    <w:name w:val="Bordered &amp; Lined - Accent 6"/>
    <w:basedOn w:val="156"/>
    <w:uiPriority w:val="99"/>
    <w:rPr>
      <w:color w:val="404040"/>
      <w:sz w:val="20"/>
      <w:szCs w:val="20"/>
      <w:lang w:val="ru-RU" w:eastAsia="ru-RU"/>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86">
    <w:name w:val="Hyperlink"/>
    <w:uiPriority w:val="99"/>
    <w:unhideWhenUsed/>
    <w:rPr>
      <w:color w:val="0F97A5" w:themeColor="hyperlink"/>
      <w:u w:val="single"/>
    </w:rPr>
  </w:style>
  <w:style w:type="paragraph" w:styleId="187">
    <w:name w:val="Title"/>
    <w:basedOn w:val="145"/>
    <w:next w:val="145"/>
    <w:qFormat/>
    <w:uiPriority w:val="1"/>
    <w:rPr>
      <w:b/>
      <w:sz w:val="78"/>
      <w:szCs w:val="56"/>
    </w:rPr>
    <w:pPr>
      <w:contextualSpacing w:val="true"/>
      <w:spacing w:lineRule="auto" w:line="240" w:after="600"/>
    </w:pPr>
  </w:style>
  <w:style w:type="character" w:styleId="188">
    <w:name w:val="Title Char"/>
    <w:basedOn w:val="155"/>
    <w:uiPriority w:val="1"/>
    <w:rPr>
      <w:rFonts w:ascii="Arial" w:hAnsi="Arial" w:cs="Arial" w:eastAsia="Arial"/>
      <w:b/>
      <w:sz w:val="78"/>
      <w:szCs w:val="56"/>
    </w:rPr>
  </w:style>
  <w:style w:type="character" w:styleId="189">
    <w:name w:val="Heading 1 Char"/>
    <w:basedOn w:val="155"/>
    <w:uiPriority w:val="9"/>
    <w:rPr>
      <w:rFonts w:ascii="Arial" w:hAnsi="Arial" w:cs="Arial" w:eastAsia="Arial"/>
      <w:b/>
      <w:sz w:val="36"/>
      <w:szCs w:val="32"/>
    </w:rPr>
  </w:style>
  <w:style w:type="paragraph" w:styleId="190">
    <w:name w:val="Quote"/>
    <w:basedOn w:val="145"/>
    <w:next w:val="145"/>
    <w:qFormat/>
    <w:uiPriority w:val="11"/>
    <w:rPr>
      <w:i/>
      <w:iCs/>
      <w:sz w:val="36"/>
    </w:rPr>
    <w:pPr>
      <w:spacing w:after="200" w:before="200"/>
    </w:pPr>
  </w:style>
  <w:style w:type="character" w:styleId="191">
    <w:name w:val="Quote Char"/>
    <w:basedOn w:val="155"/>
    <w:uiPriority w:val="11"/>
    <w:rPr>
      <w:i/>
      <w:iCs/>
      <w:sz w:val="36"/>
    </w:rPr>
  </w:style>
  <w:style w:type="table" w:styleId="192">
    <w:name w:val="Table Grid"/>
    <w:basedOn w:val="15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93">
    <w:name w:val="General Paper Table"/>
    <w:basedOn w:val="156"/>
    <w:uiPriority w:val="99"/>
    <w:pPr>
      <w:spacing w:lineRule="auto" w:line="240" w:after="80" w:before="120"/>
    </w:pPr>
    <w:tblPr>
      <w:tblStyleRowBandSize w:val="1"/>
      <w:tblCellMar>
        <w:left w:w="0" w:type="dxa"/>
        <w:right w:w="634" w:type="dxa"/>
      </w:tblCellMar>
    </w:tblPr>
    <w:tblStylePr w:type="band2Horz">
      <w:tcPr>
        <w:shd w:val="clear" w:color="auto" w:fill="F6F3DE" w:themeFill="background2"/>
      </w:tcPr>
    </w:tblStylePr>
    <w:tblStylePr w:type="firstCol">
      <w:rPr>
        <w:b/>
      </w:rPr>
      <w:pPr>
        <w:contextualSpacing w:val="false"/>
        <w:jc w:val="right"/>
        <w:spacing w:after="80" w:afterAutospacing="0" w:before="120" w:beforeAutospacing="0"/>
      </w:pPr>
    </w:tblStylePr>
    <w:tblStylePr w:type="firstRow">
      <w:rPr>
        <w:b/>
        <w:i w:val="false"/>
        <w:color w:val="FFFFFF" w:themeColor="background1"/>
        <w:sz w:val="32"/>
      </w:rPr>
      <w:pPr>
        <w:contextualSpacing w:val="false"/>
        <w:jc w:val="left"/>
        <w:spacing w:after="120" w:afterAutospacing="0" w:before="120" w:beforeAutospacing="0"/>
      </w:pPr>
      <w:trPr>
        <w:tblHeader/>
      </w:trPr>
      <w:tcPr>
        <w:shd w:val="clear" w:color="auto" w:fill="0F3966" w:themeFill="accent1"/>
      </w:tcPr>
    </w:tblStylePr>
  </w:style>
  <w:style w:type="paragraph" w:styleId="194">
    <w:name w:val="List Bullet"/>
    <w:basedOn w:val="145"/>
    <w:qFormat/>
    <w:uiPriority w:val="10"/>
    <w:unhideWhenUsed/>
    <w:pPr>
      <w:numPr>
        <w:numId w:val="10"/>
      </w:numPr>
    </w:pPr>
  </w:style>
  <w:style w:type="paragraph" w:styleId="195">
    <w:name w:val="Header"/>
    <w:basedOn w:val="145"/>
    <w:qFormat/>
    <w:uiPriority w:val="99"/>
    <w:unhideWhenUsed/>
    <w:pPr>
      <w:spacing w:lineRule="auto" w:line="240" w:after="0"/>
    </w:pPr>
  </w:style>
  <w:style w:type="character" w:styleId="196">
    <w:name w:val="Header Char"/>
    <w:basedOn w:val="155"/>
    <w:uiPriority w:val="99"/>
  </w:style>
  <w:style w:type="paragraph" w:styleId="197">
    <w:name w:val="Footer"/>
    <w:basedOn w:val="145"/>
    <w:qFormat/>
    <w:uiPriority w:val="99"/>
    <w:unhideWhenUsed/>
    <w:rPr>
      <w:b/>
    </w:rPr>
    <w:pPr>
      <w:spacing w:lineRule="auto" w:line="240" w:after="0"/>
    </w:pPr>
  </w:style>
  <w:style w:type="character" w:styleId="198">
    <w:name w:val="Footer Char"/>
    <w:basedOn w:val="155"/>
    <w:uiPriority w:val="99"/>
    <w:rPr>
      <w:b/>
    </w:rPr>
  </w:style>
  <w:style w:type="character" w:styleId="199">
    <w:name w:val="Heading 2 Char"/>
    <w:basedOn w:val="155"/>
    <w:uiPriority w:val="9"/>
    <w:semiHidden/>
    <w:rPr>
      <w:rFonts w:ascii="Arial" w:hAnsi="Arial" w:cs="Arial" w:eastAsia="Arial"/>
      <w:sz w:val="26"/>
      <w:szCs w:val="26"/>
    </w:rPr>
  </w:style>
  <w:style w:type="paragraph" w:styleId="200">
    <w:name w:val="Balloon Text"/>
    <w:basedOn w:val="145"/>
    <w:uiPriority w:val="99"/>
    <w:semiHidden/>
    <w:unhideWhenUsed/>
    <w:rPr>
      <w:rFonts w:ascii="Segoe UI" w:hAnsi="Segoe UI" w:cs="Segoe UI"/>
      <w:sz w:val="18"/>
      <w:szCs w:val="18"/>
    </w:rPr>
    <w:pPr>
      <w:spacing w:lineRule="auto" w:line="240" w:after="0"/>
    </w:pPr>
  </w:style>
  <w:style w:type="character" w:styleId="201">
    <w:name w:val="Balloon Text Char"/>
    <w:basedOn w:val="155"/>
    <w:uiPriority w:val="99"/>
    <w:semiHidden/>
    <w:rPr>
      <w:rFonts w:ascii="Segoe UI" w:hAnsi="Segoe UI" w:cs="Segoe UI"/>
      <w:sz w:val="18"/>
      <w:szCs w:val="18"/>
    </w:rPr>
  </w:style>
  <w:style w:type="paragraph" w:styleId="202">
    <w:name w:val="List Number"/>
    <w:basedOn w:val="145"/>
    <w:qFormat/>
    <w:uiPriority w:val="10"/>
    <w:unhideWhenUsed/>
    <w:pPr>
      <w:numPr>
        <w:numId w:val="2"/>
      </w:numPr>
      <w:contextualSpacing w:val="true"/>
    </w:pPr>
  </w:style>
  <w:style w:type="paragraph" w:styleId="203">
    <w:name w:val="docdata"/>
    <w:basedOn w:val="145"/>
    <w:rPr>
      <w:rFonts w:ascii="Times New Roman" w:hAnsi="Times New Roman" w:cs="Times New Roman" w:eastAsia="Times New Roman"/>
      <w:color w:val="auto"/>
      <w:lang w:val="ru-RU" w:eastAsia="ru-RU"/>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paragraph" w:styleId="204">
    <w:name w:val="Normal (Web)"/>
    <w:basedOn w:val="145"/>
    <w:uiPriority w:val="99"/>
    <w:unhideWhenUsed/>
    <w:rPr>
      <w:rFonts w:ascii="Times New Roman" w:hAnsi="Times New Roman" w:cs="Times New Roman" w:eastAsia="Times New Roman"/>
      <w:color w:val="auto"/>
      <w:lang w:val="ru-RU" w:eastAsia="ru-RU"/>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paragraph" w:styleId="205">
    <w:name w:val="Revision"/>
    <w:uiPriority w:val="99"/>
    <w:hidden/>
    <w:semiHidden/>
    <w:pPr>
      <w:spacing w:lineRule="auto" w:line="240" w:after="0"/>
      <w:pBdr>
        <w:left w:val="none" w:sz="0" w:space="0" w:color="auto"/>
        <w:top w:val="none" w:sz="0" w:space="0" w:color="auto"/>
        <w:right w:val="none" w:sz="0" w:space="0" w:color="auto"/>
        <w:bottom w:val="none" w:sz="0" w:space="0" w:color="auto"/>
        <w:between w:val="none" w:sz="0" w:space="0" w:color="auto"/>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5.0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